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BEFB1" w14:textId="77777777" w:rsidR="00D01E73" w:rsidRDefault="00A05E5F">
      <w:pPr>
        <w:pStyle w:val="Title"/>
        <w:jc w:val="both"/>
        <w:rPr>
          <w:ins w:id="0" w:author="E D" w:date="2023-12-21T16:20:00Z"/>
        </w:rPr>
      </w:pPr>
      <w:bookmarkStart w:id="1" w:name="_hvt2ag25gliz" w:colFirst="0" w:colLast="0"/>
      <w:bookmarkEnd w:id="1"/>
      <w:r>
        <w:t>More on the influence of gender equality on gender differences in economic preferences</w:t>
      </w:r>
    </w:p>
    <w:p w14:paraId="36571DC9" w14:textId="77777777" w:rsidR="00D01E73" w:rsidRDefault="00A05E5F">
      <w:pPr>
        <w:pStyle w:val="Heading1"/>
        <w:jc w:val="both"/>
      </w:pPr>
      <w:bookmarkStart w:id="2" w:name="_jcjhdn65ovi5" w:colFirst="0" w:colLast="0"/>
      <w:bookmarkEnd w:id="2"/>
      <w:r>
        <w:t>Abstract</w:t>
      </w:r>
    </w:p>
    <w:p w14:paraId="741CD6E6" w14:textId="6DFED908" w:rsidR="00917152" w:rsidRDefault="00A05E5F">
      <w:pPr>
        <w:jc w:val="both"/>
        <w:rPr>
          <w:ins w:id="3" w:author="Cerioli, Sara" w:date="2024-01-03T15:25:00Z"/>
        </w:rPr>
      </w:pPr>
      <w:r>
        <w:t xml:space="preserve">  </w:t>
      </w:r>
    </w:p>
    <w:p w14:paraId="471E829C" w14:textId="57380705" w:rsidR="00D01E73" w:rsidRDefault="00A05E5F">
      <w:pPr>
        <w:jc w:val="both"/>
        <w:rPr>
          <w:color w:val="0000FF"/>
          <w:highlight w:val="white"/>
        </w:rPr>
      </w:pPr>
      <w:r>
        <w:rPr>
          <w:color w:val="0000FF"/>
          <w:highlight w:val="white"/>
        </w:rPr>
        <w:t xml:space="preserve">This study replicates and extends the work of </w:t>
      </w:r>
      <w:r w:rsidR="0065267A">
        <w:rPr>
          <w:color w:val="9900FF"/>
        </w:rPr>
        <w:t>Falk and Hermle (2018)</w:t>
      </w:r>
      <w:commentRangeStart w:id="4"/>
      <w:r>
        <w:rPr>
          <w:color w:val="0000FF"/>
          <w:highlight w:val="white"/>
        </w:rPr>
        <w:t xml:space="preserve">, </w:t>
      </w:r>
      <w:commentRangeEnd w:id="4"/>
      <w:r w:rsidR="00172BD2">
        <w:rPr>
          <w:rStyle w:val="CommentReference"/>
        </w:rPr>
        <w:commentReference w:id="4"/>
      </w:r>
      <w:r>
        <w:rPr>
          <w:color w:val="0000FF"/>
          <w:highlight w:val="white"/>
        </w:rPr>
        <w:t>where gender differences in economic preferences (patience, altruism, willingness to take risk</w:t>
      </w:r>
      <w:r w:rsidR="008373B0">
        <w:rPr>
          <w:color w:val="0000FF"/>
          <w:highlight w:val="white"/>
        </w:rPr>
        <w:t>s</w:t>
      </w:r>
      <w:r>
        <w:rPr>
          <w:color w:val="0000FF"/>
          <w:highlight w:val="white"/>
        </w:rPr>
        <w:t xml:space="preserve">, negative and positive reciprocity, and trust) were hypothesized to be related to economic development and gender equality. During the replication, we found very similar results in terms of magnitude and statistical significance of the regression coefficients between aggregated gender differences in economic preferences with economic development and gender equality. </w:t>
      </w:r>
      <w:r>
        <w:rPr>
          <w:color w:val="9900FF"/>
          <w:highlight w:val="white"/>
        </w:rPr>
        <w:t xml:space="preserve">However, we also identified several points that challenge the original analysis and require further </w:t>
      </w:r>
      <w:r w:rsidR="00541D14">
        <w:rPr>
          <w:color w:val="9900FF"/>
          <w:highlight w:val="white"/>
        </w:rPr>
        <w:t>research</w:t>
      </w:r>
      <w:r>
        <w:rPr>
          <w:color w:val="9900FF"/>
          <w:highlight w:val="white"/>
        </w:rPr>
        <w:t xml:space="preserve">. </w:t>
      </w:r>
      <w:r>
        <w:rPr>
          <w:color w:val="0000FF"/>
          <w:highlight w:val="white"/>
        </w:rPr>
        <w:t xml:space="preserve"> Specifically, we examined the use of an ad hoc joint index for gender inequality and </w:t>
      </w:r>
      <w:del w:id="5" w:author="Cerioli, Sara" w:date="2024-01-04T20:34:00Z">
        <w:r w:rsidDel="00D83462">
          <w:rPr>
            <w:color w:val="0000FF"/>
            <w:highlight w:val="white"/>
          </w:rPr>
          <w:delText xml:space="preserve">conducted the analysis </w:delText>
        </w:r>
      </w:del>
      <w:r>
        <w:rPr>
          <w:color w:val="0000FF"/>
          <w:highlight w:val="white"/>
        </w:rPr>
        <w:t xml:space="preserve">exclusively </w:t>
      </w:r>
      <w:ins w:id="6" w:author="Cerioli, Sara" w:date="2024-01-04T20:34:00Z">
        <w:r w:rsidR="00D83462">
          <w:rPr>
            <w:color w:val="0000FF"/>
            <w:highlight w:val="white"/>
          </w:rPr>
          <w:t xml:space="preserve">employed </w:t>
        </w:r>
      </w:ins>
      <w:del w:id="7" w:author="Cerioli, Sara" w:date="2024-01-04T20:34:00Z">
        <w:r w:rsidDel="00D83462">
          <w:rPr>
            <w:color w:val="0000FF"/>
            <w:highlight w:val="white"/>
          </w:rPr>
          <w:delText>using</w:delText>
        </w:r>
        <w:r w:rsidR="008373B0" w:rsidDel="00D83462">
          <w:rPr>
            <w:color w:val="0000FF"/>
            <w:highlight w:val="white"/>
          </w:rPr>
          <w:delText xml:space="preserve"> </w:delText>
        </w:r>
        <w:r w:rsidDel="00D83462">
          <w:rPr>
            <w:color w:val="0000FF"/>
            <w:highlight w:val="white"/>
          </w:rPr>
          <w:delText xml:space="preserve">indexes </w:delText>
        </w:r>
      </w:del>
      <w:r>
        <w:rPr>
          <w:color w:val="0000FF"/>
          <w:highlight w:val="white"/>
        </w:rPr>
        <w:t>well-established</w:t>
      </w:r>
      <w:ins w:id="8" w:author="Cerioli, Sara" w:date="2024-01-04T20:35:00Z">
        <w:r w:rsidR="00D83462">
          <w:rPr>
            <w:color w:val="0000FF"/>
            <w:highlight w:val="white"/>
          </w:rPr>
          <w:t xml:space="preserve"> indexes from </w:t>
        </w:r>
      </w:ins>
      <w:del w:id="9" w:author="Cerioli, Sara" w:date="2024-01-04T20:35:00Z">
        <w:r w:rsidDel="00D83462">
          <w:rPr>
            <w:color w:val="0000FF"/>
            <w:highlight w:val="white"/>
          </w:rPr>
          <w:delText xml:space="preserve"> in </w:delText>
        </w:r>
      </w:del>
      <w:r>
        <w:rPr>
          <w:color w:val="0000FF"/>
          <w:highlight w:val="white"/>
        </w:rPr>
        <w:t>gender studies</w:t>
      </w:r>
      <w:ins w:id="10" w:author="Cerioli, Sara" w:date="2024-01-04T20:35:00Z">
        <w:r w:rsidR="00D83462">
          <w:rPr>
            <w:color w:val="0000FF"/>
            <w:highlight w:val="white"/>
          </w:rPr>
          <w:t xml:space="preserve"> in our analysis</w:t>
        </w:r>
      </w:ins>
      <w:r>
        <w:rPr>
          <w:color w:val="0000FF"/>
          <w:highlight w:val="white"/>
        </w:rPr>
        <w:t xml:space="preserve">. A </w:t>
      </w:r>
      <w:r>
        <w:rPr>
          <w:color w:val="9900FF"/>
          <w:highlight w:val="white"/>
        </w:rPr>
        <w:t>positive</w:t>
      </w:r>
      <w:r w:rsidR="00DF5888">
        <w:rPr>
          <w:color w:val="9900FF"/>
          <w:highlight w:val="white"/>
        </w:rPr>
        <w:t xml:space="preserve"> and statistically significant</w:t>
      </w:r>
      <w:r>
        <w:rPr>
          <w:color w:val="9900FF"/>
          <w:highlight w:val="white"/>
        </w:rPr>
        <w:t xml:space="preserve"> </w:t>
      </w:r>
      <w:r w:rsidRPr="008373B0">
        <w:rPr>
          <w:color w:val="9900FF"/>
          <w:rPrChange w:id="11" w:author="Елена Добролюбова" w:date="2023-12-21T07:02:00Z">
            <w:rPr>
              <w:color w:val="9900FF"/>
              <w:highlight w:val="white"/>
            </w:rPr>
          </w:rPrChange>
        </w:rPr>
        <w:t>association</w:t>
      </w:r>
      <w:r w:rsidRPr="008373B0">
        <w:rPr>
          <w:color w:val="0000FF"/>
        </w:rPr>
        <w:t xml:space="preserve"> </w:t>
      </w:r>
      <w:r>
        <w:rPr>
          <w:color w:val="0000FF"/>
          <w:highlight w:val="white"/>
        </w:rPr>
        <w:t xml:space="preserve">between gender differences in economic preferences and economic development conditional on gender equality still holds in the analysis of these indexes. However, </w:t>
      </w:r>
      <w:r>
        <w:rPr>
          <w:color w:val="9900FF"/>
          <w:highlight w:val="white"/>
        </w:rPr>
        <w:t>in contrast to the original article,</w:t>
      </w:r>
      <w:r>
        <w:rPr>
          <w:color w:val="0000FF"/>
          <w:highlight w:val="white"/>
        </w:rPr>
        <w:t xml:space="preserve"> the evidence of the </w:t>
      </w:r>
      <w:r w:rsidR="0080676C">
        <w:rPr>
          <w:color w:val="0000FF"/>
          <w:highlight w:val="white"/>
        </w:rPr>
        <w:t>relationship</w:t>
      </w:r>
      <w:r w:rsidR="003E53CC">
        <w:rPr>
          <w:color w:val="0000FF"/>
          <w:highlight w:val="white"/>
        </w:rPr>
        <w:t xml:space="preserve"> </w:t>
      </w:r>
      <w:r>
        <w:rPr>
          <w:color w:val="0000FF"/>
          <w:highlight w:val="white"/>
        </w:rPr>
        <w:t xml:space="preserve">between gender differences and gender equality conditional on economic development is weak. </w:t>
      </w:r>
      <w:commentRangeStart w:id="12"/>
      <w:r>
        <w:rPr>
          <w:color w:val="0000FF"/>
          <w:highlight w:val="white"/>
        </w:rPr>
        <w:t xml:space="preserve">We delved deeper </w:t>
      </w:r>
      <w:r w:rsidR="00DF5888">
        <w:rPr>
          <w:color w:val="0000FF"/>
          <w:highlight w:val="white"/>
        </w:rPr>
        <w:t>investigating the role</w:t>
      </w:r>
      <w:r>
        <w:rPr>
          <w:color w:val="0000FF"/>
          <w:highlight w:val="white"/>
        </w:rPr>
        <w:t xml:space="preserve"> of </w:t>
      </w:r>
      <w:r w:rsidR="00DF5888">
        <w:rPr>
          <w:color w:val="0000FF"/>
        </w:rPr>
        <w:t xml:space="preserve">the </w:t>
      </w:r>
      <w:r w:rsidRPr="008373B0">
        <w:rPr>
          <w:color w:val="0000FF"/>
          <w:rPrChange w:id="13" w:author="Елена Добролюбова" w:date="2023-12-21T07:03:00Z">
            <w:rPr>
              <w:color w:val="0000FF"/>
              <w:highlight w:val="white"/>
            </w:rPr>
          </w:rPrChange>
        </w:rPr>
        <w:t xml:space="preserve">separate </w:t>
      </w:r>
      <w:r>
        <w:rPr>
          <w:color w:val="0000FF"/>
          <w:highlight w:val="white"/>
        </w:rPr>
        <w:t>economic measures</w:t>
      </w:r>
      <w:ins w:id="14" w:author="Cerioli, Sara" w:date="2024-01-04T20:21:00Z">
        <w:r w:rsidR="0083772D">
          <w:rPr>
            <w:color w:val="0000FF"/>
            <w:highlight w:val="white"/>
          </w:rPr>
          <w:t>,</w:t>
        </w:r>
      </w:ins>
      <w:del w:id="15" w:author="Cerioli, Sara" w:date="2024-01-04T20:20:00Z">
        <w:r w:rsidR="008373B0" w:rsidDel="0083772D">
          <w:rPr>
            <w:color w:val="0000FF"/>
            <w:highlight w:val="white"/>
          </w:rPr>
          <w:delText>,</w:delText>
        </w:r>
      </w:del>
      <w:r w:rsidR="008373B0">
        <w:rPr>
          <w:color w:val="0000FF"/>
          <w:highlight w:val="white"/>
        </w:rPr>
        <w:t xml:space="preserve"> </w:t>
      </w:r>
      <w:commentRangeStart w:id="16"/>
      <w:del w:id="17" w:author="Cerioli, Sara" w:date="2024-01-04T20:20:00Z">
        <w:r w:rsidR="008373B0" w:rsidDel="0083772D">
          <w:rPr>
            <w:color w:val="0000FF"/>
            <w:highlight w:val="white"/>
          </w:rPr>
          <w:delText>and</w:delText>
        </w:r>
        <w:r w:rsidDel="0083772D">
          <w:rPr>
            <w:color w:val="0000FF"/>
            <w:highlight w:val="white"/>
          </w:rPr>
          <w:delText xml:space="preserve"> w</w:delText>
        </w:r>
      </w:del>
      <w:del w:id="18" w:author="Cerioli, Sara" w:date="2024-01-04T20:21:00Z">
        <w:r w:rsidDel="0083772D">
          <w:rPr>
            <w:color w:val="0000FF"/>
            <w:highlight w:val="white"/>
          </w:rPr>
          <w:delText xml:space="preserve">e </w:delText>
        </w:r>
      </w:del>
      <w:r>
        <w:rPr>
          <w:color w:val="0000FF"/>
          <w:highlight w:val="white"/>
        </w:rPr>
        <w:t>conclud</w:t>
      </w:r>
      <w:ins w:id="19" w:author="Cerioli, Sara" w:date="2024-01-04T20:21:00Z">
        <w:r w:rsidR="0083772D">
          <w:rPr>
            <w:color w:val="0000FF"/>
            <w:highlight w:val="white"/>
          </w:rPr>
          <w:t>ing</w:t>
        </w:r>
      </w:ins>
      <w:del w:id="20" w:author="Cerioli, Sara" w:date="2024-01-04T20:21:00Z">
        <w:r w:rsidDel="0083772D">
          <w:rPr>
            <w:color w:val="0000FF"/>
            <w:highlight w:val="white"/>
          </w:rPr>
          <w:delText>e</w:delText>
        </w:r>
        <w:r w:rsidR="0065267A" w:rsidDel="0083772D">
          <w:rPr>
            <w:color w:val="0000FF"/>
            <w:highlight w:val="white"/>
          </w:rPr>
          <w:delText>d</w:delText>
        </w:r>
      </w:del>
      <w:r>
        <w:rPr>
          <w:color w:val="0000FF"/>
          <w:highlight w:val="white"/>
        </w:rPr>
        <w:t xml:space="preserve"> </w:t>
      </w:r>
      <w:commentRangeEnd w:id="16"/>
      <w:r w:rsidR="009627F0">
        <w:rPr>
          <w:rStyle w:val="CommentReference"/>
        </w:rPr>
        <w:commentReference w:id="16"/>
      </w:r>
      <w:r>
        <w:rPr>
          <w:color w:val="0000FF"/>
          <w:highlight w:val="white"/>
        </w:rPr>
        <w:t xml:space="preserve">that economic development plays a role in </w:t>
      </w:r>
      <w:commentRangeStart w:id="21"/>
      <w:r>
        <w:rPr>
          <w:color w:val="0000FF"/>
          <w:highlight w:val="white"/>
        </w:rPr>
        <w:t>predicting</w:t>
      </w:r>
      <w:ins w:id="22" w:author="Cerioli, Sara" w:date="2024-01-04T21:04:00Z">
        <w:r w:rsidR="00D0485D">
          <w:rPr>
            <w:color w:val="0000FF"/>
            <w:highlight w:val="white"/>
          </w:rPr>
          <w:t xml:space="preserve"> average</w:t>
        </w:r>
      </w:ins>
      <w:r>
        <w:rPr>
          <w:color w:val="0000FF"/>
          <w:highlight w:val="white"/>
        </w:rPr>
        <w:t xml:space="preserve"> gender differences </w:t>
      </w:r>
      <w:commentRangeEnd w:id="21"/>
      <w:r w:rsidR="009627F0">
        <w:rPr>
          <w:rStyle w:val="CommentReference"/>
        </w:rPr>
        <w:commentReference w:id="21"/>
      </w:r>
      <w:r>
        <w:rPr>
          <w:color w:val="0000FF"/>
          <w:highlight w:val="white"/>
        </w:rPr>
        <w:t xml:space="preserve">in economic preferences, whereas gender equality </w:t>
      </w:r>
      <w:r w:rsidR="00DF5888">
        <w:rPr>
          <w:color w:val="0000FF"/>
          <w:highlight w:val="white"/>
        </w:rPr>
        <w:t>seems to have</w:t>
      </w:r>
      <w:r>
        <w:rPr>
          <w:color w:val="0000FF"/>
          <w:highlight w:val="white"/>
        </w:rPr>
        <w:t xml:space="preserve"> a lesser or potentially negligible influence.</w:t>
      </w:r>
      <w:commentRangeEnd w:id="12"/>
      <w:r w:rsidR="008373B0">
        <w:rPr>
          <w:rStyle w:val="CommentReference"/>
        </w:rPr>
        <w:commentReference w:id="12"/>
      </w:r>
    </w:p>
    <w:p w14:paraId="744E8100" w14:textId="77777777" w:rsidR="0022418F" w:rsidRDefault="0022418F">
      <w:pPr>
        <w:jc w:val="both"/>
        <w:rPr>
          <w:color w:val="0000FF"/>
          <w:highlight w:val="white"/>
        </w:rPr>
      </w:pPr>
    </w:p>
    <w:p w14:paraId="308C1184" w14:textId="77777777" w:rsidR="00D01E73" w:rsidRDefault="00A05E5F">
      <w:pPr>
        <w:pStyle w:val="Heading1"/>
        <w:jc w:val="both"/>
      </w:pPr>
      <w:bookmarkStart w:id="23" w:name="_4gfygoka59iz" w:colFirst="0" w:colLast="0"/>
      <w:bookmarkEnd w:id="23"/>
      <w:r>
        <w:t xml:space="preserve">1. </w:t>
      </w:r>
      <w:commentRangeStart w:id="24"/>
      <w:r>
        <w:t>Introduction</w:t>
      </w:r>
      <w:commentRangeEnd w:id="24"/>
      <w:r w:rsidR="00603EF0">
        <w:rPr>
          <w:rStyle w:val="CommentReference"/>
        </w:rPr>
        <w:commentReference w:id="24"/>
      </w:r>
    </w:p>
    <w:p w14:paraId="2F1FC076" w14:textId="60B3E9AE" w:rsidR="009F6AD4" w:rsidRPr="00D0485D" w:rsidRDefault="009F6AD4" w:rsidP="009F6AD4">
      <w:pPr>
        <w:jc w:val="both"/>
        <w:rPr>
          <w:ins w:id="25" w:author="Cerioli, Sara" w:date="2024-01-03T21:47:00Z"/>
          <w:lang w:val="en-US"/>
          <w:rPrChange w:id="26" w:author="Cerioli, Sara" w:date="2024-01-04T21:04:00Z">
            <w:rPr>
              <w:ins w:id="27" w:author="Cerioli, Sara" w:date="2024-01-03T21:47:00Z"/>
            </w:rPr>
          </w:rPrChange>
        </w:rPr>
      </w:pPr>
      <w:ins w:id="28" w:author="Cerioli, Sara" w:date="2024-01-03T21:47:00Z">
        <w:r>
          <w:t xml:space="preserve">Published findings on gender differences in human </w:t>
        </w:r>
        <w:commentRangeStart w:id="29"/>
        <w:r>
          <w:t>perceptions and behavior</w:t>
        </w:r>
        <w:commentRangeEnd w:id="29"/>
        <w:r>
          <w:rPr>
            <w:rStyle w:val="CommentReference"/>
          </w:rPr>
          <w:commentReference w:id="29"/>
        </w:r>
        <w:r>
          <w:t>s, such as happiness</w:t>
        </w:r>
        <w:r w:rsidRPr="00DC456E">
          <w:t xml:space="preserve"> [@SPSU], </w:t>
        </w:r>
        <w:r w:rsidRPr="00987010">
          <w:t xml:space="preserve">competition </w:t>
        </w:r>
        <w:r>
          <w:t>[@10.1257/jel.47.2.448; @https://</w:t>
        </w:r>
        <w:r w:rsidRPr="000508E8">
          <w:t>doi.org/10.3982/ECTA6690; @NBERw11474; @KPS], and work preferences [@BEBLO201819]</w:t>
        </w:r>
        <w:r>
          <w:t>, and their relation to gender inequality, are frequently used to influence decisions and policy-making, both in the public and private sectors. In turn, gender inequality topics are becoming a more integral part of the agenda for many institutions and organizations, and the stakeholders need to reveal, estimate, monitor, and prevent gender inequalities on an individual, group, and nationwide level</w:t>
        </w:r>
      </w:ins>
      <w:ins w:id="30" w:author="Cerioli, Sara" w:date="2024-01-05T09:15:00Z">
        <w:r w:rsidR="001E0138">
          <w:t>.</w:t>
        </w:r>
      </w:ins>
      <w:ins w:id="31" w:author="Cerioli, Sara" w:date="2024-01-03T21:47:00Z">
        <w:r>
          <w:t xml:space="preserve"> </w:t>
        </w:r>
      </w:ins>
    </w:p>
    <w:p w14:paraId="70274867" w14:textId="77777777" w:rsidR="009F6AD4" w:rsidRPr="00885C79" w:rsidRDefault="009F6AD4" w:rsidP="009F6AD4">
      <w:pPr>
        <w:jc w:val="both"/>
        <w:rPr>
          <w:ins w:id="32" w:author="Cerioli, Sara" w:date="2024-01-03T21:47:00Z"/>
          <w:lang w:val="en-US"/>
          <w:rPrChange w:id="33" w:author="Cerioli, Sara" w:date="2024-01-04T21:23:00Z">
            <w:rPr>
              <w:ins w:id="34" w:author="Cerioli, Sara" w:date="2024-01-03T21:47:00Z"/>
            </w:rPr>
          </w:rPrChange>
        </w:rPr>
      </w:pPr>
    </w:p>
    <w:p w14:paraId="1A57548E" w14:textId="4528700D" w:rsidR="009F6AD4" w:rsidRDefault="009F6AD4" w:rsidP="009F6AD4">
      <w:pPr>
        <w:jc w:val="both"/>
        <w:rPr>
          <w:ins w:id="35" w:author="Cerioli, Sara" w:date="2024-01-03T21:48:00Z"/>
        </w:rPr>
      </w:pPr>
      <w:ins w:id="36" w:author="Cerioli, Sara" w:date="2024-01-03T21:47:00Z">
        <w:r>
          <w:t xml:space="preserve">The study of behavioral gender differences on a world scale is challenging. </w:t>
        </w:r>
        <w:r w:rsidRPr="0083772D">
          <w:rPr>
            <w:color w:val="000000" w:themeColor="text1"/>
            <w:rPrChange w:id="37" w:author="Cerioli, Sara" w:date="2024-01-04T20:23:00Z">
              <w:rPr/>
            </w:rPrChange>
          </w:rPr>
          <w:t>One</w:t>
        </w:r>
        <w:r>
          <w:t xml:space="preserve"> challenge that hampers progress is the lack of large and homogeneous data sets across different social groups and countries. In </w:t>
        </w:r>
      </w:ins>
      <w:ins w:id="38" w:author="Cerioli, Sara" w:date="2024-01-04T20:23:00Z">
        <w:r w:rsidR="0083772D" w:rsidRPr="0083772D">
          <w:rPr>
            <w:color w:val="000000" w:themeColor="text1"/>
            <w:lang w:val="en-US"/>
            <w:rPrChange w:id="39" w:author="Cerioli, Sara" w:date="2024-01-04T20:23:00Z">
              <w:rPr>
                <w:color w:val="FF0000"/>
                <w:lang w:val="de-DE"/>
              </w:rPr>
            </w:rPrChange>
          </w:rPr>
          <w:t>an</w:t>
        </w:r>
      </w:ins>
      <w:ins w:id="40" w:author="Cerioli, Sara" w:date="2024-01-03T21:47:00Z">
        <w:r w:rsidRPr="009627F0">
          <w:rPr>
            <w:color w:val="FF0000"/>
            <w:rPrChange w:id="41" w:author="Cerioli, Sara" w:date="2024-01-04T20:11:00Z">
              <w:rPr/>
            </w:rPrChange>
          </w:rPr>
          <w:t xml:space="preserve"> </w:t>
        </w:r>
        <w:r>
          <w:t xml:space="preserve">influential article published in the Quarterly Journal of Economics [@10.1093/qje/qjy013], a world scale data set on economic prefereces, the Global Preference Survey within the Gallup World Poll 2012, was analyzed. It focused on general questions about </w:t>
        </w:r>
        <w:r>
          <w:lastRenderedPageBreak/>
          <w:t xml:space="preserve">the distributions of economic preferences - </w:t>
        </w:r>
        <w:r>
          <w:rPr>
            <w:color w:val="0000FF"/>
            <w:highlight w:val="white"/>
          </w:rPr>
          <w:t>defined as patience, altruism, willingness to take risks, negative and positive reciprocity, and trust</w:t>
        </w:r>
        <w:r>
          <w:rPr>
            <w:color w:val="0000FF"/>
          </w:rPr>
          <w:t xml:space="preserve"> </w:t>
        </w:r>
        <w:r>
          <w:t xml:space="preserve">- in different countries, relating them to several variables from the Gallup World Poll, such as age, gender, education level, and others. The subsequent article [@doi:10.1126/science.aas9899], that we abbreviated in the following text as FH, used the same dataset but focused explicitly on the gender differences highlighted in the previous study and reported evidence for the relationships of gender differences in economic preferences with economic development and gender equality. </w:t>
        </w:r>
        <w:r w:rsidRPr="00013F4C">
          <w:t>The</w:t>
        </w:r>
        <w:r>
          <w:t>ir</w:t>
        </w:r>
        <w:r w:rsidRPr="00013F4C">
          <w:t xml:space="preserve"> analysis showed a large</w:t>
        </w:r>
        <w:r>
          <w:t>, positive,</w:t>
        </w:r>
        <w:r w:rsidRPr="00013F4C">
          <w:t xml:space="preserve"> and statistically significant association between gender differences in economic preferences and economic development</w:t>
        </w:r>
        <w:r>
          <w:t xml:space="preserve">, </w:t>
        </w:r>
        <w:r w:rsidRPr="00013F4C">
          <w:t xml:space="preserve">as well as </w:t>
        </w:r>
        <w:r>
          <w:t>a</w:t>
        </w:r>
        <w:r w:rsidRPr="00013F4C">
          <w:t xml:space="preserve"> smaller but</w:t>
        </w:r>
        <w:r>
          <w:t xml:space="preserve"> positive and</w:t>
        </w:r>
        <w:r w:rsidRPr="00013F4C">
          <w:t xml:space="preserve"> statistically significant association between gender differences in economic preferences and gender equality.</w:t>
        </w:r>
      </w:ins>
      <w:ins w:id="42" w:author="Cerioli, Sara" w:date="2024-01-03T21:48:00Z">
        <w:r>
          <w:t xml:space="preserve"> Following </w:t>
        </w:r>
      </w:ins>
      <w:ins w:id="43" w:author="Cerioli, Sara" w:date="2024-01-04T20:12:00Z">
        <w:r w:rsidR="009627F0">
          <w:t>the</w:t>
        </w:r>
      </w:ins>
      <w:ins w:id="44" w:author="Cerioli, Sara" w:date="2024-01-03T21:48:00Z">
        <w:r>
          <w:t xml:space="preserve"> approach</w:t>
        </w:r>
      </w:ins>
      <w:ins w:id="45" w:author="Cerioli, Sara" w:date="2024-01-04T20:13:00Z">
        <w:r w:rsidR="009627F0">
          <w:t xml:space="preserve"> described in FH</w:t>
        </w:r>
      </w:ins>
      <w:ins w:id="46" w:author="Cerioli, Sara" w:date="2024-01-04T20:12:00Z">
        <w:r w:rsidR="009627F0">
          <w:t xml:space="preserve"> and </w:t>
        </w:r>
      </w:ins>
      <w:ins w:id="47" w:author="Cerioli, Sara" w:date="2024-01-04T20:13:00Z">
        <w:r w:rsidR="009627F0">
          <w:t>anal</w:t>
        </w:r>
      </w:ins>
      <w:ins w:id="48" w:author="Cerioli, Sara" w:date="2024-01-04T21:00:00Z">
        <w:r w:rsidR="00D0485D">
          <w:t>y</w:t>
        </w:r>
      </w:ins>
      <w:ins w:id="49" w:author="Cerioli, Sara" w:date="2024-01-04T20:40:00Z">
        <w:r w:rsidR="008B3991">
          <w:t>z</w:t>
        </w:r>
      </w:ins>
      <w:ins w:id="50" w:author="Cerioli, Sara" w:date="2024-01-04T20:13:00Z">
        <w:r w:rsidR="009627F0">
          <w:t>ing the same data set</w:t>
        </w:r>
      </w:ins>
      <w:ins w:id="51" w:author="Cerioli, Sara" w:date="2024-01-03T21:48:00Z">
        <w:r>
          <w:t xml:space="preserve">, we </w:t>
        </w:r>
      </w:ins>
      <w:ins w:id="52" w:author="Cerioli, Sara" w:date="2024-01-04T20:13:00Z">
        <w:r w:rsidR="009627F0">
          <w:t>man</w:t>
        </w:r>
      </w:ins>
      <w:ins w:id="53" w:author="Cerioli, Sara" w:date="2024-01-04T20:40:00Z">
        <w:r w:rsidR="008B3991">
          <w:t>a</w:t>
        </w:r>
      </w:ins>
      <w:ins w:id="54" w:author="Cerioli, Sara" w:date="2024-01-04T20:13:00Z">
        <w:r w:rsidR="009627F0">
          <w:t>ged to replicate the</w:t>
        </w:r>
      </w:ins>
      <w:ins w:id="55" w:author="Cerioli, Sara" w:date="2024-01-04T20:40:00Z">
        <w:r w:rsidR="008B3991">
          <w:t>i</w:t>
        </w:r>
      </w:ins>
      <w:ins w:id="56" w:author="Cerioli, Sara" w:date="2024-01-04T20:13:00Z">
        <w:r w:rsidR="009627F0">
          <w:t xml:space="preserve">r work and </w:t>
        </w:r>
      </w:ins>
      <w:ins w:id="57" w:author="Cerioli, Sara" w:date="2024-01-03T21:48:00Z">
        <w:r>
          <w:t>found very similar results in terms of the slope coefficients of linear regressions and statistical significance</w:t>
        </w:r>
      </w:ins>
      <w:ins w:id="58" w:author="Cerioli, Sara" w:date="2024-01-04T20:41:00Z">
        <w:r w:rsidR="008B3991">
          <w:t>,</w:t>
        </w:r>
      </w:ins>
      <w:ins w:id="59" w:author="Cerioli, Sara" w:date="2024-01-04T20:14:00Z">
        <w:r w:rsidR="009627F0">
          <w:t xml:space="preserve"> as it will be described below</w:t>
        </w:r>
      </w:ins>
      <w:ins w:id="60" w:author="Cerioli, Sara" w:date="2024-01-03T21:48:00Z">
        <w:r>
          <w:t>. However, we also identified several critical points to consider which we developed further in our extended analysis.</w:t>
        </w:r>
      </w:ins>
    </w:p>
    <w:p w14:paraId="744B9C92" w14:textId="77777777" w:rsidR="009F6AD4" w:rsidRDefault="009F6AD4" w:rsidP="009F6AD4">
      <w:pPr>
        <w:jc w:val="both"/>
        <w:rPr>
          <w:ins w:id="61" w:author="Cerioli, Sara" w:date="2024-01-03T21:47:00Z"/>
        </w:rPr>
      </w:pPr>
    </w:p>
    <w:p w14:paraId="1B2D9B92" w14:textId="0F684B6D" w:rsidR="009F6AD4" w:rsidRDefault="009F6AD4" w:rsidP="009F6AD4">
      <w:pPr>
        <w:jc w:val="both"/>
        <w:rPr>
          <w:ins w:id="62" w:author="Cerioli, Sara" w:date="2024-01-03T21:47:00Z"/>
        </w:rPr>
      </w:pPr>
      <w:ins w:id="63" w:author="Cerioli, Sara" w:date="2024-01-03T21:47:00Z">
        <w:r>
          <w:t>FH findings, although statistically significant and socially relevant, pose additional questions that the authors are only vaguely discussing and reportin</w:t>
        </w:r>
      </w:ins>
      <w:ins w:id="64" w:author="Cerioli, Sara" w:date="2024-01-03T21:55:00Z">
        <w:r w:rsidR="008C2071">
          <w:t xml:space="preserve">g. </w:t>
        </w:r>
      </w:ins>
      <w:ins w:id="65" w:author="Cerioli, Sara" w:date="2024-01-03T22:08:00Z">
        <w:r w:rsidR="008D52C4">
          <w:t xml:space="preserve">The study mainly focused </w:t>
        </w:r>
      </w:ins>
      <w:ins w:id="66" w:author="Cerioli, Sara" w:date="2024-01-03T22:09:00Z">
        <w:r w:rsidR="008D52C4">
          <w:t>on</w:t>
        </w:r>
        <w:r w:rsidR="008D52C4">
          <w:rPr>
            <w:color w:val="FF0000"/>
          </w:rPr>
          <w:t xml:space="preserve"> </w:t>
        </w:r>
        <w:r w:rsidR="008D52C4">
          <w:rPr>
            <w:color w:val="000000" w:themeColor="text1"/>
          </w:rPr>
          <w:t>general hypothesis testing</w:t>
        </w:r>
      </w:ins>
      <w:ins w:id="67" w:author="Cerioli, Sara" w:date="2024-01-03T22:11:00Z">
        <w:r w:rsidR="008D52C4">
          <w:t xml:space="preserve">, </w:t>
        </w:r>
      </w:ins>
      <w:ins w:id="68" w:author="Cerioli, Sara" w:date="2024-01-03T22:12:00Z">
        <w:r w:rsidR="008D52C4">
          <w:t>app</w:t>
        </w:r>
      </w:ins>
      <w:ins w:id="69" w:author="Cerioli, Sara" w:date="2024-01-04T07:51:00Z">
        <w:r w:rsidR="00E27309">
          <w:t>l</w:t>
        </w:r>
      </w:ins>
      <w:ins w:id="70" w:author="Cerioli, Sara" w:date="2024-01-03T22:12:00Z">
        <w:r w:rsidR="008D52C4">
          <w:t xml:space="preserve">ying </w:t>
        </w:r>
      </w:ins>
      <w:ins w:id="71" w:author="Cerioli, Sara" w:date="2024-01-04T21:20:00Z">
        <w:r w:rsidR="00CB5120">
          <w:t>dimentionality reduction technique</w:t>
        </w:r>
      </w:ins>
      <w:ins w:id="72" w:author="Cerioli, Sara" w:date="2024-01-04T21:21:00Z">
        <w:r w:rsidR="00CB5120">
          <w:t xml:space="preserve"> to aggregate </w:t>
        </w:r>
      </w:ins>
      <w:ins w:id="73" w:author="Cerioli, Sara" w:date="2024-01-04T21:26:00Z">
        <w:r w:rsidR="00F1644D">
          <w:t xml:space="preserve">gender differences in </w:t>
        </w:r>
      </w:ins>
      <w:ins w:id="74" w:author="Cerioli, Sara" w:date="2024-01-04T21:21:00Z">
        <w:r w:rsidR="00CB5120">
          <w:t>separate preference</w:t>
        </w:r>
      </w:ins>
      <w:ins w:id="75" w:author="Cerioli, Sara" w:date="2024-01-04T21:26:00Z">
        <w:r w:rsidR="00260E8A">
          <w:t>s</w:t>
        </w:r>
      </w:ins>
      <w:ins w:id="76" w:author="Cerioli, Sara" w:date="2024-01-04T21:21:00Z">
        <w:r w:rsidR="00CB5120">
          <w:t xml:space="preserve"> into </w:t>
        </w:r>
      </w:ins>
      <w:ins w:id="77" w:author="Cerioli, Sara" w:date="2024-01-04T21:26:00Z">
        <w:r w:rsidR="00F1644D">
          <w:t>one</w:t>
        </w:r>
      </w:ins>
      <w:ins w:id="78" w:author="Cerioli, Sara" w:date="2024-01-04T21:21:00Z">
        <w:r w:rsidR="00CB5120">
          <w:t xml:space="preserve"> </w:t>
        </w:r>
      </w:ins>
      <w:ins w:id="79" w:author="Cerioli, Sara" w:date="2024-01-04T21:22:00Z">
        <w:r w:rsidR="00CB5120">
          <w:t>joint</w:t>
        </w:r>
      </w:ins>
      <w:ins w:id="80" w:author="Cerioli, Sara" w:date="2024-01-04T21:21:00Z">
        <w:r w:rsidR="00CB5120">
          <w:t xml:space="preserve"> index</w:t>
        </w:r>
      </w:ins>
      <w:ins w:id="81" w:author="Cerioli, Sara" w:date="2024-01-03T22:12:00Z">
        <w:r w:rsidR="008D52C4">
          <w:t>,</w:t>
        </w:r>
      </w:ins>
      <w:ins w:id="82" w:author="Cerioli, Sara" w:date="2024-01-04T21:21:00Z">
        <w:r w:rsidR="00CB5120">
          <w:t xml:space="preserve"> and a variety of</w:t>
        </w:r>
      </w:ins>
      <w:ins w:id="83" w:author="Cerioli, Sara" w:date="2024-01-03T22:12:00Z">
        <w:r w:rsidR="008D52C4">
          <w:t xml:space="preserve"> standardizing and normalizing procedur</w:t>
        </w:r>
      </w:ins>
      <w:ins w:id="84" w:author="Cerioli, Sara" w:date="2024-01-03T22:13:00Z">
        <w:r w:rsidR="008D52C4">
          <w:t>es to the measur</w:t>
        </w:r>
      </w:ins>
      <w:ins w:id="85" w:author="Cerioli, Sara" w:date="2024-01-04T21:01:00Z">
        <w:r w:rsidR="00D0485D">
          <w:t>a</w:t>
        </w:r>
      </w:ins>
      <w:ins w:id="86" w:author="Cerioli, Sara" w:date="2024-01-03T22:13:00Z">
        <w:r w:rsidR="008D52C4">
          <w:t xml:space="preserve">bles. </w:t>
        </w:r>
      </w:ins>
      <w:ins w:id="87" w:author="Cerioli, Sara" w:date="2024-01-04T21:39:00Z">
        <w:r w:rsidR="00D3642A">
          <w:t>However</w:t>
        </w:r>
      </w:ins>
      <w:ins w:id="88" w:author="Cerioli, Sara" w:date="2024-01-03T22:09:00Z">
        <w:r w:rsidR="008D52C4">
          <w:t>, f</w:t>
        </w:r>
      </w:ins>
      <w:ins w:id="89" w:author="Cerioli, Sara" w:date="2024-01-03T21:47:00Z">
        <w:r>
          <w:t>rom the perspective of a policy-mak</w:t>
        </w:r>
      </w:ins>
      <w:ins w:id="90" w:author="Cerioli, Sara" w:date="2024-01-03T22:04:00Z">
        <w:r w:rsidR="008E16D2">
          <w:t xml:space="preserve">ing </w:t>
        </w:r>
      </w:ins>
      <w:ins w:id="91" w:author="Cerioli, Sara" w:date="2024-01-05T09:27:00Z">
        <w:r w:rsidR="00297F77">
          <w:t>[@</w:t>
        </w:r>
        <w:r w:rsidR="00297F77" w:rsidRPr="00297F77">
          <w:t>fe72ed72-1164-372d-8510-e97ae443a587</w:t>
        </w:r>
        <w:r w:rsidR="00297F77">
          <w:t>]</w:t>
        </w:r>
      </w:ins>
      <w:commentRangeStart w:id="92"/>
      <w:ins w:id="93" w:author="Cerioli, Sara" w:date="2024-01-03T22:09:00Z">
        <w:r w:rsidR="008D52C4" w:rsidRPr="00EC552F">
          <w:rPr>
            <w:color w:val="FF0000"/>
            <w:rPrChange w:id="94" w:author="Cerioli, Sara" w:date="2024-01-03T22:19:00Z">
              <w:rPr/>
            </w:rPrChange>
          </w:rPr>
          <w:t xml:space="preserve"> </w:t>
        </w:r>
      </w:ins>
      <w:commentRangeEnd w:id="92"/>
      <w:ins w:id="95" w:author="Cerioli, Sara" w:date="2024-01-04T21:47:00Z">
        <w:r w:rsidR="00032FB8">
          <w:rPr>
            <w:rStyle w:val="CommentReference"/>
          </w:rPr>
          <w:commentReference w:id="92"/>
        </w:r>
      </w:ins>
      <w:ins w:id="96" w:author="Cerioli, Sara" w:date="2024-01-03T22:04:00Z">
        <w:r w:rsidR="008E16D2">
          <w:t xml:space="preserve">and </w:t>
        </w:r>
      </w:ins>
      <w:ins w:id="97" w:author="Cerioli, Sara" w:date="2024-01-03T22:09:00Z">
        <w:r w:rsidR="008D52C4">
          <w:t>followup</w:t>
        </w:r>
      </w:ins>
      <w:ins w:id="98" w:author="Cerioli, Sara" w:date="2024-01-03T22:04:00Z">
        <w:r w:rsidR="008E16D2">
          <w:t xml:space="preserve"> studies</w:t>
        </w:r>
      </w:ins>
      <w:ins w:id="99" w:author="Cerioli, Sara" w:date="2024-01-03T21:47:00Z">
        <w:r>
          <w:t>, it is</w:t>
        </w:r>
      </w:ins>
      <w:ins w:id="100" w:author="Cerioli, Sara" w:date="2024-01-04T20:14:00Z">
        <w:r w:rsidR="009627F0">
          <w:t xml:space="preserve"> </w:t>
        </w:r>
      </w:ins>
      <w:ins w:id="101" w:author="Cerioli, Sara" w:date="2024-01-04T20:15:00Z">
        <w:r w:rsidR="009627F0">
          <w:t>also</w:t>
        </w:r>
      </w:ins>
      <w:ins w:id="102" w:author="Cerioli, Sara" w:date="2024-01-03T22:09:00Z">
        <w:r w:rsidR="008D52C4">
          <w:t xml:space="preserve"> </w:t>
        </w:r>
      </w:ins>
      <w:ins w:id="103" w:author="Cerioli, Sara" w:date="2024-01-03T21:47:00Z">
        <w:r>
          <w:t xml:space="preserve">important to </w:t>
        </w:r>
      </w:ins>
      <w:ins w:id="104" w:author="Cerioli, Sara" w:date="2024-01-03T22:04:00Z">
        <w:r w:rsidR="008E16D2">
          <w:t>investigate in greater details</w:t>
        </w:r>
      </w:ins>
      <w:ins w:id="105" w:author="Cerioli, Sara" w:date="2024-01-03T21:47:00Z">
        <w:r>
          <w:t xml:space="preserve"> the magnitude</w:t>
        </w:r>
      </w:ins>
      <w:ins w:id="106" w:author="Cerioli, Sara" w:date="2024-01-04T07:52:00Z">
        <w:r w:rsidR="00E27309">
          <w:t xml:space="preserve"> and contribution</w:t>
        </w:r>
      </w:ins>
      <w:ins w:id="107" w:author="Cerioli, Sara" w:date="2024-01-03T21:47:00Z">
        <w:r>
          <w:t xml:space="preserve"> of</w:t>
        </w:r>
      </w:ins>
      <w:ins w:id="108" w:author="Cerioli, Sara" w:date="2024-01-03T22:18:00Z">
        <w:r w:rsidR="00EC552F">
          <w:t xml:space="preserve"> the </w:t>
        </w:r>
      </w:ins>
      <w:ins w:id="109" w:author="Cerioli, Sara" w:date="2024-01-03T21:47:00Z">
        <w:r>
          <w:t>ef</w:t>
        </w:r>
      </w:ins>
      <w:ins w:id="110" w:author="Cerioli, Sara" w:date="2024-01-03T22:01:00Z">
        <w:r w:rsidR="008E16D2">
          <w:t>fects</w:t>
        </w:r>
      </w:ins>
      <w:ins w:id="111" w:author="Cerioli, Sara" w:date="2024-01-04T20:00:00Z">
        <w:r w:rsidR="00BA6215">
          <w:t xml:space="preserve"> of gender differences</w:t>
        </w:r>
      </w:ins>
      <w:ins w:id="112" w:author="Cerioli, Sara" w:date="2024-01-03T22:03:00Z">
        <w:r w:rsidR="008E16D2">
          <w:t xml:space="preserve"> for </w:t>
        </w:r>
      </w:ins>
      <w:ins w:id="113" w:author="Cerioli, Sara" w:date="2024-01-03T22:04:00Z">
        <w:r w:rsidR="008E16D2">
          <w:t>the abovementioned economic preferences</w:t>
        </w:r>
      </w:ins>
      <w:ins w:id="114" w:author="Cerioli, Sara" w:date="2024-01-03T22:10:00Z">
        <w:r w:rsidR="008D52C4">
          <w:t>.</w:t>
        </w:r>
      </w:ins>
      <w:ins w:id="115" w:author="Cerioli, Sara" w:date="2024-01-03T22:13:00Z">
        <w:r w:rsidR="008D52C4">
          <w:t xml:space="preserve"> </w:t>
        </w:r>
      </w:ins>
      <w:ins w:id="116" w:author="Cerioli, Sara" w:date="2024-01-03T21:47:00Z">
        <w:r>
          <w:t>T</w:t>
        </w:r>
        <w:r w:rsidRPr="00C75855">
          <w:t>he present study aims to fill th</w:t>
        </w:r>
        <w:r>
          <w:t>is</w:t>
        </w:r>
        <w:r w:rsidRPr="00C75855">
          <w:t xml:space="preserve"> gap</w:t>
        </w:r>
        <w:r w:rsidRPr="00E024F3">
          <w:t>.</w:t>
        </w:r>
        <w:r>
          <w:t xml:space="preserve"> </w:t>
        </w:r>
      </w:ins>
    </w:p>
    <w:p w14:paraId="35358C46" w14:textId="77777777" w:rsidR="009F6AD4" w:rsidRDefault="009F6AD4" w:rsidP="009F6AD4">
      <w:pPr>
        <w:jc w:val="both"/>
        <w:rPr>
          <w:ins w:id="117" w:author="Cerioli, Sara" w:date="2024-01-03T21:47:00Z"/>
        </w:rPr>
      </w:pPr>
    </w:p>
    <w:p w14:paraId="6F3F71C7" w14:textId="5931529A" w:rsidR="009F6AD4" w:rsidRPr="004A4F4B" w:rsidRDefault="009F6AD4" w:rsidP="009F6AD4">
      <w:pPr>
        <w:jc w:val="both"/>
        <w:rPr>
          <w:ins w:id="118" w:author="Cerioli, Sara" w:date="2024-01-03T21:47:00Z"/>
        </w:rPr>
      </w:pPr>
      <w:ins w:id="119" w:author="Cerioli, Sara" w:date="2024-01-03T21:47:00Z">
        <w:r>
          <w:t xml:space="preserve">Another relevant issue we address is the robustness of empirical findings based on </w:t>
        </w:r>
      </w:ins>
      <w:ins w:id="120" w:author="Cerioli, Sara" w:date="2024-01-04T20:42:00Z">
        <w:r w:rsidR="008B3991">
          <w:t xml:space="preserve">the </w:t>
        </w:r>
      </w:ins>
      <w:ins w:id="121" w:author="Cerioli, Sara" w:date="2024-01-03T21:47:00Z">
        <w:r>
          <w:t>various indexes for gender equality</w:t>
        </w:r>
      </w:ins>
      <w:ins w:id="122" w:author="Cerioli, Sara" w:date="2024-01-04T21:37:00Z">
        <w:r w:rsidR="00D3642A">
          <w:t>, a</w:t>
        </w:r>
      </w:ins>
      <w:ins w:id="123" w:author="Cerioli, Sara" w:date="2024-01-04T21:38:00Z">
        <w:r w:rsidR="00D3642A">
          <w:t>s,</w:t>
        </w:r>
      </w:ins>
      <w:ins w:id="124" w:author="Cerioli, Sara" w:date="2024-01-03T21:47:00Z">
        <w:r>
          <w:rPr>
            <w:lang w:val="en-US"/>
          </w:rPr>
          <w:t xml:space="preserve"> </w:t>
        </w:r>
      </w:ins>
      <w:ins w:id="125" w:author="Cerioli, Sara" w:date="2024-01-04T21:38:00Z">
        <w:r w:rsidR="00D3642A">
          <w:t>i</w:t>
        </w:r>
      </w:ins>
      <w:ins w:id="126" w:author="Cerioli, Sara" w:date="2024-01-03T21:47:00Z">
        <w:r>
          <w:t>n contrast to economic development where GDP p</w:t>
        </w:r>
        <w:r w:rsidRPr="00E024F3">
          <w:rPr>
            <w:lang w:val="en-US"/>
          </w:rPr>
          <w:t>/</w:t>
        </w:r>
        <w:r>
          <w:rPr>
            <w:lang w:val="ru-RU"/>
          </w:rPr>
          <w:t>с</w:t>
        </w:r>
        <w:r w:rsidRPr="00E024F3">
          <w:rPr>
            <w:lang w:val="en-US"/>
          </w:rPr>
          <w:t xml:space="preserve"> is </w:t>
        </w:r>
        <w:r>
          <w:rPr>
            <w:lang w:val="en-US"/>
          </w:rPr>
          <w:t>widely acknowledged, the</w:t>
        </w:r>
      </w:ins>
      <w:ins w:id="127" w:author="Cerioli, Sara" w:date="2024-01-04T21:37:00Z">
        <w:r w:rsidR="00D3642A">
          <w:rPr>
            <w:lang w:val="en-US"/>
          </w:rPr>
          <w:t>ir</w:t>
        </w:r>
      </w:ins>
      <w:ins w:id="128" w:author="Cerioli, Sara" w:date="2024-01-03T21:47:00Z">
        <w:r>
          <w:rPr>
            <w:lang w:val="en-US"/>
          </w:rPr>
          <w:t xml:space="preserve"> choice</w:t>
        </w:r>
      </w:ins>
      <w:ins w:id="129" w:author="Cerioli, Sara" w:date="2024-01-04T20:29:00Z">
        <w:r w:rsidR="005545C2">
          <w:rPr>
            <w:lang w:val="en-US"/>
          </w:rPr>
          <w:t xml:space="preserve"> </w:t>
        </w:r>
      </w:ins>
      <w:ins w:id="130" w:author="Cerioli, Sara" w:date="2024-01-04T20:31:00Z">
        <w:r w:rsidR="005545C2">
          <w:rPr>
            <w:lang w:val="en-US"/>
          </w:rPr>
          <w:t>is ra</w:t>
        </w:r>
      </w:ins>
      <w:ins w:id="131" w:author="Cerioli, Sara" w:date="2024-01-04T20:32:00Z">
        <w:r w:rsidR="005545C2">
          <w:rPr>
            <w:lang w:val="en-US"/>
          </w:rPr>
          <w:t>ther broad</w:t>
        </w:r>
      </w:ins>
      <w:ins w:id="132" w:author="Cerioli, Sara" w:date="2024-01-03T21:47:00Z">
        <w:r>
          <w:rPr>
            <w:lang w:val="en-US"/>
          </w:rPr>
          <w:t>.</w:t>
        </w:r>
      </w:ins>
      <w:ins w:id="133" w:author="Cerioli, Sara" w:date="2024-01-03T22:14:00Z">
        <w:r w:rsidR="008D52C4">
          <w:t xml:space="preserve"> With this regard, o</w:t>
        </w:r>
      </w:ins>
      <w:ins w:id="134" w:author="Cerioli, Sara" w:date="2024-01-03T21:47:00Z">
        <w:r>
          <w:t>ne point of concern is the lack of justification for FH to introduce customized index</w:t>
        </w:r>
      </w:ins>
      <w:ins w:id="135" w:author="Cerioli, Sara" w:date="2024-01-04T07:53:00Z">
        <w:r w:rsidR="00E27309">
          <w:t>es</w:t>
        </w:r>
      </w:ins>
      <w:ins w:id="136" w:author="Cerioli, Sara" w:date="2024-01-03T21:47:00Z">
        <w:r>
          <w:t xml:space="preserve"> with limited final interpretability. In our analysis, we provided a list of possible </w:t>
        </w:r>
        <w:r w:rsidRPr="000628B6">
          <w:t>shortcomings</w:t>
        </w:r>
        <w:r>
          <w:t xml:space="preserve"> for the use of this custom ag</w:t>
        </w:r>
      </w:ins>
      <w:ins w:id="137" w:author="Cerioli, Sara" w:date="2024-01-04T07:54:00Z">
        <w:r w:rsidR="00E27309">
          <w:t>g</w:t>
        </w:r>
      </w:ins>
      <w:ins w:id="138" w:author="Cerioli, Sara" w:date="2024-01-03T21:47:00Z">
        <w:r>
          <w:t>reg</w:t>
        </w:r>
      </w:ins>
      <w:ins w:id="139" w:author="Cerioli, Sara" w:date="2024-01-04T07:54:00Z">
        <w:r w:rsidR="00E27309">
          <w:t>a</w:t>
        </w:r>
      </w:ins>
      <w:ins w:id="140" w:author="Cerioli, Sara" w:date="2024-01-03T21:47:00Z">
        <w:r>
          <w:t xml:space="preserve">ted index and </w:t>
        </w:r>
      </w:ins>
      <w:ins w:id="141" w:author="Cerioli, Sara" w:date="2024-01-04T20:02:00Z">
        <w:r w:rsidR="00BA6215">
          <w:t>some of</w:t>
        </w:r>
      </w:ins>
      <w:ins w:id="142" w:author="Cerioli, Sara" w:date="2024-01-03T21:47:00Z">
        <w:r>
          <w:t xml:space="preserve"> its components. </w:t>
        </w:r>
        <w:r w:rsidRPr="004A4F4B">
          <w:t xml:space="preserve">We then </w:t>
        </w:r>
        <w:r w:rsidRPr="00E024F3">
          <w:t xml:space="preserve">restricted our analysis exclusively to the indexes widely used </w:t>
        </w:r>
        <w:r>
          <w:t>by</w:t>
        </w:r>
        <w:r w:rsidRPr="00E024F3">
          <w:t xml:space="preserve"> acad</w:t>
        </w:r>
      </w:ins>
      <w:ins w:id="143" w:author="Cerioli, Sara" w:date="2024-01-04T20:59:00Z">
        <w:r w:rsidR="00D0485D">
          <w:t>emic</w:t>
        </w:r>
      </w:ins>
      <w:ins w:id="144" w:author="Cerioli, Sara" w:date="2024-01-03T21:47:00Z">
        <w:r w:rsidRPr="00E024F3">
          <w:t>, gover</w:t>
        </w:r>
      </w:ins>
      <w:ins w:id="145" w:author="Cerioli, Sara" w:date="2024-01-04T20:59:00Z">
        <w:r w:rsidR="00D0485D">
          <w:t>n</w:t>
        </w:r>
      </w:ins>
      <w:ins w:id="146" w:author="Cerioli, Sara" w:date="2024-01-03T21:47:00Z">
        <w:r w:rsidRPr="00E024F3">
          <w:t>mental and other institutions</w:t>
        </w:r>
      </w:ins>
      <w:ins w:id="147" w:author="Cerioli, Sara" w:date="2024-01-05T09:33:00Z">
        <w:r w:rsidR="007A2714" w:rsidRPr="007A2714">
          <w:t xml:space="preserve"> </w:t>
        </w:r>
        <w:r w:rsidR="007A2714" w:rsidRPr="007A2714">
          <w:t>[@WEF_report, @GGGreport2015]</w:t>
        </w:r>
      </w:ins>
      <w:commentRangeStart w:id="148"/>
      <w:commentRangeEnd w:id="148"/>
      <w:ins w:id="149" w:author="Cerioli, Sara" w:date="2024-01-05T09:16:00Z">
        <w:r w:rsidR="001D71C7">
          <w:rPr>
            <w:rStyle w:val="CommentReference"/>
          </w:rPr>
          <w:commentReference w:id="148"/>
        </w:r>
      </w:ins>
      <w:ins w:id="151" w:author="Cerioli, Sara" w:date="2024-01-05T09:33:00Z">
        <w:r w:rsidR="007A2714">
          <w:t>.</w:t>
        </w:r>
      </w:ins>
    </w:p>
    <w:p w14:paraId="6FFCCE1C" w14:textId="77777777" w:rsidR="009F6AD4" w:rsidRDefault="009F6AD4" w:rsidP="009F6AD4">
      <w:pPr>
        <w:jc w:val="both"/>
        <w:rPr>
          <w:ins w:id="152" w:author="Cerioli, Sara" w:date="2024-01-03T21:47:00Z"/>
        </w:rPr>
      </w:pPr>
    </w:p>
    <w:p w14:paraId="507BFAE3" w14:textId="2FDD14BD" w:rsidR="009F6AD4" w:rsidRDefault="009F6AD4" w:rsidP="009F6AD4">
      <w:pPr>
        <w:jc w:val="both"/>
        <w:rPr>
          <w:ins w:id="153" w:author="Cerioli, Sara" w:date="2024-01-03T21:47:00Z"/>
        </w:rPr>
      </w:pPr>
      <w:ins w:id="154" w:author="Cerioli, Sara" w:date="2024-01-03T21:47:00Z">
        <w:r>
          <w:t>Finally, we</w:t>
        </w:r>
      </w:ins>
      <w:ins w:id="155" w:author="Cerioli, Sara" w:date="2024-01-04T07:54:00Z">
        <w:r w:rsidR="00E27309">
          <w:t xml:space="preserve"> </w:t>
        </w:r>
      </w:ins>
      <w:ins w:id="156" w:author="Cerioli, Sara" w:date="2024-01-04T07:55:00Z">
        <w:r w:rsidR="00E27309">
          <w:t xml:space="preserve">delve deeper into </w:t>
        </w:r>
      </w:ins>
      <w:ins w:id="157" w:author="Cerioli, Sara" w:date="2024-01-04T21:03:00Z">
        <w:r w:rsidR="00D0485D">
          <w:t>the topic of gender differences</w:t>
        </w:r>
      </w:ins>
      <w:ins w:id="158" w:author="Cerioli, Sara" w:date="2024-01-04T07:55:00Z">
        <w:r w:rsidR="00E27309">
          <w:t xml:space="preserve"> by</w:t>
        </w:r>
      </w:ins>
      <w:ins w:id="159" w:author="Cerioli, Sara" w:date="2024-01-03T21:47:00Z">
        <w:r>
          <w:t xml:space="preserve"> </w:t>
        </w:r>
      </w:ins>
      <w:ins w:id="160" w:author="Cerioli, Sara" w:date="2024-01-04T07:55:00Z">
        <w:r w:rsidR="00E27309">
          <w:t>focusing on</w:t>
        </w:r>
      </w:ins>
      <w:ins w:id="161" w:author="Cerioli, Sara" w:date="2024-01-03T21:47:00Z">
        <w:r>
          <w:t xml:space="preserve"> separate preference measures</w:t>
        </w:r>
      </w:ins>
      <w:ins w:id="162" w:author="Cerioli, Sara" w:date="2024-01-04T07:55:00Z">
        <w:r w:rsidR="00E27309">
          <w:t xml:space="preserve"> </w:t>
        </w:r>
        <w:commentRangeStart w:id="163"/>
        <w:commentRangeStart w:id="164"/>
        <w:r w:rsidR="00E27309">
          <w:t>– in contrast to aggregated gender differences</w:t>
        </w:r>
      </w:ins>
      <w:ins w:id="165" w:author="Cerioli, Sara" w:date="2024-01-03T21:47:00Z">
        <w:r>
          <w:t xml:space="preserve">, to </w:t>
        </w:r>
      </w:ins>
      <w:commentRangeEnd w:id="163"/>
      <w:ins w:id="166" w:author="Cerioli, Sara" w:date="2024-01-04T20:46:00Z">
        <w:r w:rsidR="008B3991">
          <w:rPr>
            <w:rStyle w:val="CommentReference"/>
          </w:rPr>
          <w:commentReference w:id="163"/>
        </w:r>
      </w:ins>
      <w:commentRangeEnd w:id="164"/>
      <w:ins w:id="167" w:author="Cerioli, Sara" w:date="2024-01-04T21:03:00Z">
        <w:r w:rsidR="00D0485D">
          <w:rPr>
            <w:rStyle w:val="CommentReference"/>
          </w:rPr>
          <w:commentReference w:id="164"/>
        </w:r>
      </w:ins>
      <w:ins w:id="168" w:author="Cerioli, Sara" w:date="2024-01-03T21:47:00Z">
        <w:r>
          <w:t xml:space="preserve">reveal the possible major contributors to such differences with respect to economic development and gender equality. </w:t>
        </w:r>
      </w:ins>
    </w:p>
    <w:p w14:paraId="3F54B3E7" w14:textId="77777777" w:rsidR="009F6AD4" w:rsidRDefault="009F6AD4" w:rsidP="009F6AD4">
      <w:pPr>
        <w:jc w:val="both"/>
        <w:rPr>
          <w:ins w:id="169" w:author="Cerioli, Sara" w:date="2024-01-03T21:47:00Z"/>
        </w:rPr>
      </w:pPr>
    </w:p>
    <w:p w14:paraId="2F866BCD" w14:textId="1F993DAE" w:rsidR="009F6AD4" w:rsidRDefault="009F6AD4" w:rsidP="009F6AD4">
      <w:pPr>
        <w:jc w:val="both"/>
        <w:rPr>
          <w:ins w:id="170" w:author="Cerioli, Sara" w:date="2024-01-03T21:47:00Z"/>
        </w:rPr>
      </w:pPr>
      <w:ins w:id="171" w:author="Cerioli, Sara" w:date="2024-01-03T21:47:00Z">
        <w:r>
          <w:t>The article is structured as follows</w:t>
        </w:r>
        <w:r w:rsidRPr="00E024F3">
          <w:rPr>
            <w:lang w:val="en-US"/>
          </w:rPr>
          <w:t>:</w:t>
        </w:r>
        <w:r>
          <w:rPr>
            <w:lang w:val="en-US"/>
          </w:rPr>
          <w:t xml:space="preserve"> Section 2 presents </w:t>
        </w:r>
        <w:r>
          <w:t>the</w:t>
        </w:r>
        <w:r w:rsidRPr="006E32B2">
          <w:t xml:space="preserve"> summary of </w:t>
        </w:r>
        <w:r>
          <w:t>FH original</w:t>
        </w:r>
        <w:r w:rsidRPr="006E32B2">
          <w:t xml:space="preserve"> article</w:t>
        </w:r>
        <w:r>
          <w:t xml:space="preserve">, while </w:t>
        </w:r>
        <w:r w:rsidRPr="006E32B2">
          <w:t>Section 3</w:t>
        </w:r>
        <w:r>
          <w:t xml:space="preserve"> contains our replication of FH main findings.</w:t>
        </w:r>
        <w:r w:rsidRPr="006E32B2">
          <w:t xml:space="preserve"> </w:t>
        </w:r>
        <w:r>
          <w:t xml:space="preserve">The first part of </w:t>
        </w:r>
        <w:r w:rsidRPr="003B7433">
          <w:t>Section 4</w:t>
        </w:r>
        <w:r w:rsidRPr="00E024F3">
          <w:t xml:space="preserve"> is dedicated to the issues related to </w:t>
        </w:r>
        <w:r>
          <w:t>measuring gender inequality and the build of a custom index for this purpose</w:t>
        </w:r>
        <w:r w:rsidRPr="00E024F3">
          <w:t xml:space="preserve">, while the second </w:t>
        </w:r>
        <w:r>
          <w:t>part</w:t>
        </w:r>
        <w:r w:rsidRPr="00E024F3">
          <w:t xml:space="preserve"> is reporting the magnitude of the effects</w:t>
        </w:r>
        <w:r>
          <w:t xml:space="preserve"> of gender differences</w:t>
        </w:r>
        <w:r w:rsidRPr="00E024F3">
          <w:t xml:space="preserve"> </w:t>
        </w:r>
        <w:r>
          <w:t>on</w:t>
        </w:r>
        <w:r w:rsidRPr="00E024F3">
          <w:t xml:space="preserve"> </w:t>
        </w:r>
        <w:r>
          <w:t>aggregated and separate preference measures, relevant for both research and policy-making</w:t>
        </w:r>
        <w:r w:rsidRPr="003B7433">
          <w:t xml:space="preserve">. </w:t>
        </w:r>
        <w:r w:rsidRPr="004E2BC2">
          <w:t>Finally, in the Discussion</w:t>
        </w:r>
        <w:r>
          <w:t xml:space="preserve"> and Conclusions</w:t>
        </w:r>
        <w:r w:rsidRPr="004E2BC2">
          <w:t xml:space="preserve"> (Section 5), we evaluate the relevance of our results for further studies and practical use in various areas.</w:t>
        </w:r>
      </w:ins>
    </w:p>
    <w:p w14:paraId="52E26ADE" w14:textId="77777777" w:rsidR="009F6AD4" w:rsidRDefault="009F6AD4" w:rsidP="009F6AD4">
      <w:pPr>
        <w:jc w:val="both"/>
        <w:rPr>
          <w:ins w:id="172" w:author="Cerioli, Sara" w:date="2024-01-03T21:47:00Z"/>
        </w:rPr>
      </w:pPr>
    </w:p>
    <w:p w14:paraId="26500217" w14:textId="7014443E" w:rsidR="009F6AD4" w:rsidRDefault="009F6AD4" w:rsidP="009F6AD4">
      <w:pPr>
        <w:jc w:val="both"/>
        <w:rPr>
          <w:ins w:id="173" w:author="Cerioli, Sara" w:date="2024-01-03T21:47:00Z"/>
        </w:rPr>
      </w:pPr>
      <w:ins w:id="174" w:author="Cerioli, Sara" w:date="2024-01-03T21:47:00Z">
        <w:r>
          <w:lastRenderedPageBreak/>
          <w:t>The code used to perform the analysis, the input, and the output data are publicly available (or referenced to be downloaded) at https://github.com/scerioli/Global-Preferences-Survey.</w:t>
        </w:r>
      </w:ins>
    </w:p>
    <w:p w14:paraId="0888C701" w14:textId="0524C813" w:rsidR="00D01E73" w:rsidDel="00F11C2E" w:rsidRDefault="00A05E5F">
      <w:pPr>
        <w:jc w:val="both"/>
        <w:rPr>
          <w:del w:id="175" w:author="Cerioli, Sara" w:date="2024-01-03T15:09:00Z"/>
        </w:rPr>
      </w:pPr>
      <w:del w:id="176" w:author="Cerioli, Sara" w:date="2024-01-04T21:04:00Z">
        <w:r w:rsidDel="00D0485D">
          <w:delText xml:space="preserve">Published findings on gender differences in human </w:delText>
        </w:r>
        <w:commentRangeStart w:id="177"/>
        <w:r w:rsidR="00D32B23" w:rsidDel="00D0485D">
          <w:delText>perceptions and behavior</w:delText>
        </w:r>
        <w:commentRangeEnd w:id="177"/>
        <w:r w:rsidR="00D06D28" w:rsidDel="00D0485D">
          <w:rPr>
            <w:rStyle w:val="CommentReference"/>
          </w:rPr>
          <w:commentReference w:id="177"/>
        </w:r>
        <w:r w:rsidR="00D06D28" w:rsidDel="00D0485D">
          <w:delText>s</w:delText>
        </w:r>
        <w:r w:rsidDel="00D0485D">
          <w:delText>, such as happiness</w:delText>
        </w:r>
        <w:r w:rsidRPr="00DC456E" w:rsidDel="00D0485D">
          <w:delText xml:space="preserve"> [@SPSU], </w:delText>
        </w:r>
        <w:r w:rsidRPr="00987010" w:rsidDel="00D0485D">
          <w:delText xml:space="preserve">competition </w:delText>
        </w:r>
        <w:r w:rsidDel="00D0485D">
          <w:delText>[@10.1257/jel.47.2.448; @https://</w:delText>
        </w:r>
        <w:r w:rsidRPr="000508E8" w:rsidDel="00D0485D">
          <w:delText>doi.org/10.3982/ECTA6690; @NBERw11474; @KPS], and work preferences [@BEBLO201819]</w:delText>
        </w:r>
        <w:r w:rsidDel="00D0485D">
          <w:delText xml:space="preserve">, and their relation to gender inequality, are frequently used to influence decisions and policy-making, both in the public and private sectors. In turn, gender inequality topics are becoming a more integral part of the agenda for many institutions and organizations, and </w:delText>
        </w:r>
        <w:r w:rsidR="00C41A98" w:rsidDel="00D0485D">
          <w:delText>the stakeholders need to reveal</w:delText>
        </w:r>
        <w:r w:rsidDel="00D0485D">
          <w:delText xml:space="preserve">, estimate, monitor, and prevent gender inequalities on an individual, group, and nationwide level. </w:delText>
        </w:r>
      </w:del>
    </w:p>
    <w:p w14:paraId="024720DF" w14:textId="1E911222" w:rsidR="00D01E73" w:rsidDel="005115AE" w:rsidRDefault="00D01E73">
      <w:pPr>
        <w:jc w:val="both"/>
        <w:rPr>
          <w:del w:id="178" w:author="Cerioli, Sara" w:date="2024-01-03T15:06:00Z"/>
        </w:rPr>
      </w:pPr>
    </w:p>
    <w:p w14:paraId="59CD09A0" w14:textId="25274B3E" w:rsidR="001417DE" w:rsidRPr="00EF4CAA" w:rsidDel="006B5B2A" w:rsidRDefault="00A05E5F">
      <w:pPr>
        <w:jc w:val="both"/>
        <w:rPr>
          <w:del w:id="179" w:author="Cerioli, Sara" w:date="2024-01-03T15:46:00Z"/>
          <w:color w:val="FF0000"/>
          <w:rPrChange w:id="180" w:author="Cerioli, Sara" w:date="2024-01-03T20:34:00Z">
            <w:rPr>
              <w:del w:id="181" w:author="Cerioli, Sara" w:date="2024-01-03T15:46:00Z"/>
            </w:rPr>
          </w:rPrChange>
        </w:rPr>
      </w:pPr>
      <w:del w:id="182" w:author="Cerioli, Sara" w:date="2024-01-04T21:04:00Z">
        <w:r w:rsidDel="00D0485D">
          <w:delText xml:space="preserve">The study of behavioral gender differences on a world scale is challenging. One challenge that hampers progress is the lack of large and homogeneous data sets across different social groups and countries. </w:delText>
        </w:r>
        <w:r w:rsidR="007B30A4" w:rsidDel="00D0485D">
          <w:delText>In one influ</w:delText>
        </w:r>
        <w:r w:rsidR="00F11C2E" w:rsidDel="00D0485D">
          <w:delText>e</w:delText>
        </w:r>
        <w:r w:rsidR="007B30A4" w:rsidDel="00D0485D">
          <w:delText xml:space="preserve">ntial article published in the Quarterly Journal of Economics [@10.1093/qje/qjy013], a world scale data set on economic prefereces, </w:delText>
        </w:r>
        <w:r w:rsidR="00F11C2E" w:rsidDel="00D0485D">
          <w:delText>the</w:delText>
        </w:r>
        <w:r w:rsidR="007B30A4" w:rsidDel="00D0485D">
          <w:delText xml:space="preserve"> Global Preference Survey within</w:delText>
        </w:r>
        <w:r w:rsidR="00F11C2E" w:rsidDel="00D0485D">
          <w:delText xml:space="preserve"> the</w:delText>
        </w:r>
        <w:r w:rsidR="007B30A4" w:rsidDel="00D0485D">
          <w:delText xml:space="preserve"> Gallup World Poll 2012, was anal</w:delText>
        </w:r>
        <w:r w:rsidR="007262E5" w:rsidDel="00D0485D">
          <w:delText>y</w:delText>
        </w:r>
        <w:r w:rsidR="007B30A4" w:rsidDel="00D0485D">
          <w:delText>zed.</w:delText>
        </w:r>
        <w:r w:rsidR="005115AE" w:rsidDel="00D0485D">
          <w:delText xml:space="preserve"> </w:delText>
        </w:r>
        <w:r w:rsidDel="00D0485D">
          <w:delText>It focused on general questions about the distributions of economic preferences</w:delText>
        </w:r>
        <w:r w:rsidR="00F11C2E" w:rsidDel="00D0485D">
          <w:delText xml:space="preserve"> - </w:delText>
        </w:r>
        <w:r w:rsidR="00F11C2E" w:rsidDel="00D0485D">
          <w:rPr>
            <w:color w:val="0000FF"/>
            <w:highlight w:val="white"/>
          </w:rPr>
          <w:delText>defined as patience, altruism, willingness to take risks, negative and positive reciprocity, and trust</w:delText>
        </w:r>
        <w:r w:rsidR="00F11C2E" w:rsidDel="00D0485D">
          <w:rPr>
            <w:color w:val="0000FF"/>
          </w:rPr>
          <w:delText xml:space="preserve"> </w:delText>
        </w:r>
        <w:r w:rsidR="00F11C2E" w:rsidDel="00D0485D">
          <w:delText xml:space="preserve">- </w:delText>
        </w:r>
      </w:del>
      <w:del w:id="183" w:author="Cerioli, Sara" w:date="2024-01-03T16:49:00Z">
        <w:r w:rsidDel="00F11C2E">
          <w:delText xml:space="preserve"> </w:delText>
        </w:r>
      </w:del>
      <w:del w:id="184" w:author="Cerioli, Sara" w:date="2024-01-04T21:04:00Z">
        <w:r w:rsidDel="00D0485D">
          <w:delText xml:space="preserve">in different countries, </w:delText>
        </w:r>
      </w:del>
      <w:del w:id="185" w:author="Cerioli, Sara" w:date="2024-01-03T17:09:00Z">
        <w:r w:rsidDel="00013F4C">
          <w:delText xml:space="preserve">exploring </w:delText>
        </w:r>
      </w:del>
      <w:del w:id="186" w:author="Cerioli, Sara" w:date="2024-01-04T21:04:00Z">
        <w:r w:rsidDel="00D0485D">
          <w:delText xml:space="preserve">several </w:delText>
        </w:r>
      </w:del>
      <w:del w:id="187" w:author="Cerioli, Sara" w:date="2024-01-03T17:46:00Z">
        <w:r w:rsidDel="00072D40">
          <w:delText xml:space="preserve">covariates </w:delText>
        </w:r>
      </w:del>
      <w:del w:id="188" w:author="Cerioli, Sara" w:date="2024-01-04T21:04:00Z">
        <w:r w:rsidDel="00D0485D">
          <w:delText xml:space="preserve">from the Gallup World Poll. The subsequent article [@doi:10.1126/science.aas9899], </w:delText>
        </w:r>
      </w:del>
      <w:del w:id="189" w:author="Cerioli, Sara" w:date="2024-01-03T15:13:00Z">
        <w:r w:rsidDel="005115AE">
          <w:delText xml:space="preserve">replicated in this work, </w:delText>
        </w:r>
      </w:del>
      <w:del w:id="190" w:author="Cerioli, Sara" w:date="2024-01-04T21:04:00Z">
        <w:r w:rsidDel="00D0485D">
          <w:delText xml:space="preserve">focused explicitly on the gender differences highlighted in the previous study and reported evidence for the relationship </w:delText>
        </w:r>
      </w:del>
      <w:del w:id="191" w:author="Cerioli, Sara" w:date="2024-01-03T17:13:00Z">
        <w:r w:rsidDel="00013F4C">
          <w:delText xml:space="preserve">between </w:delText>
        </w:r>
      </w:del>
      <w:del w:id="192" w:author="Cerioli, Sara" w:date="2024-01-04T21:04:00Z">
        <w:r w:rsidDel="00D0485D">
          <w:delText xml:space="preserve">economic development </w:delText>
        </w:r>
      </w:del>
      <w:del w:id="193" w:author="Cerioli, Sara" w:date="2024-01-03T17:13:00Z">
        <w:r w:rsidDel="00013F4C">
          <w:delText xml:space="preserve">and gender differences in economic preferences, and between the latter with </w:delText>
        </w:r>
      </w:del>
      <w:del w:id="194" w:author="Cerioli, Sara" w:date="2024-01-04T21:04:00Z">
        <w:r w:rsidDel="00D0485D">
          <w:delText xml:space="preserve">gender equality. </w:delText>
        </w:r>
      </w:del>
      <w:del w:id="195" w:author="Cerioli, Sara" w:date="2024-01-03T14:52:00Z">
        <w:r w:rsidDel="00603EF0">
          <w:delText xml:space="preserve">The </w:delText>
        </w:r>
        <w:r w:rsidRPr="006E32B2" w:rsidDel="00603EF0">
          <w:delText xml:space="preserve">authors (FH) </w:delText>
        </w:r>
        <w:commentRangeStart w:id="196"/>
        <w:commentRangeEnd w:id="196"/>
        <w:r w:rsidR="00603EF0" w:rsidDel="00603EF0">
          <w:rPr>
            <w:rStyle w:val="CommentReference"/>
          </w:rPr>
          <w:commentReference w:id="196"/>
        </w:r>
        <w:r w:rsidRPr="006E32B2" w:rsidDel="00603EF0">
          <w:delText xml:space="preserve">proposed two competing hypotheses to be tested. The first hypothesis is that gender differences in economic preferences will decrease for more economically developed and gender-equal countries because social roles relating to gender are attenuated. On the contrary, the second hypothesis is that for more economically developed and gender-equal countries, gender differences in economic preferences will increase because the gender-neutral goal of subsistence is removed and thus people can pursue their more unconstrained set of preferences. </w:delText>
        </w:r>
        <w:commentRangeStart w:id="197"/>
        <w:commentRangeEnd w:id="197"/>
        <w:r w:rsidR="00603EF0" w:rsidDel="00603EF0">
          <w:rPr>
            <w:rStyle w:val="CommentReference"/>
          </w:rPr>
          <w:commentReference w:id="197"/>
        </w:r>
        <w:r w:rsidRPr="006E32B2" w:rsidDel="00603EF0">
          <w:delText xml:space="preserve">The analysis showed a large and statistically significant association between gender differences in economic preferences and economic development (expressed as </w:delText>
        </w:r>
        <w:r w:rsidR="002C4785" w:rsidRPr="006E32B2" w:rsidDel="00603EF0">
          <w:delText>a logarithm of GDP per capita</w:delText>
        </w:r>
        <w:r w:rsidRPr="006E32B2" w:rsidDel="00603EF0">
          <w:delText xml:space="preserve">), as well as a smaller but statistically significant association between gender differences in economic preferences and gender equality. </w:delText>
        </w:r>
      </w:del>
      <w:del w:id="198" w:author="Cerioli, Sara" w:date="2024-01-03T14:53:00Z">
        <w:r w:rsidRPr="006E32B2" w:rsidDel="00603EF0">
          <w:delText>Therefore,</w:delText>
        </w:r>
        <w:r w:rsidR="009253D1" w:rsidRPr="006E32B2" w:rsidDel="00603EF0">
          <w:delText xml:space="preserve"> the</w:delText>
        </w:r>
        <w:r w:rsidRPr="006E32B2" w:rsidDel="00603EF0">
          <w:delText xml:space="preserve"> conclusion</w:delText>
        </w:r>
        <w:r w:rsidR="00D06461" w:rsidRPr="006E32B2" w:rsidDel="00603EF0">
          <w:delText xml:space="preserve"> made by </w:delText>
        </w:r>
        <w:r w:rsidR="000A6E08" w:rsidRPr="00534A10" w:rsidDel="00603EF0">
          <w:delText xml:space="preserve"> </w:delText>
        </w:r>
        <w:r w:rsidR="00492A89" w:rsidDel="00603EF0">
          <w:delText>FH</w:delText>
        </w:r>
        <w:r w:rsidRPr="006E32B2" w:rsidDel="00603EF0">
          <w:delText xml:space="preserve"> favors the second hypothesis, </w:delText>
        </w:r>
      </w:del>
      <w:del w:id="199" w:author="Cerioli, Sara" w:date="2024-01-03T17:18:00Z">
        <w:r w:rsidRPr="006E32B2" w:rsidDel="00013F4C">
          <w:delText xml:space="preserve">predicting an increase in the differences </w:delText>
        </w:r>
        <w:commentRangeStart w:id="200"/>
        <w:r w:rsidRPr="006E32B2" w:rsidDel="00013F4C">
          <w:delText>as women and men obtain sufficient access to resources to develop and express their intrinsic preferences independently.</w:delText>
        </w:r>
        <w:commentRangeEnd w:id="200"/>
        <w:r w:rsidR="00F11C2E" w:rsidDel="00013F4C">
          <w:rPr>
            <w:rStyle w:val="CommentReference"/>
          </w:rPr>
          <w:commentReference w:id="200"/>
        </w:r>
      </w:del>
      <w:del w:id="201" w:author="Cerioli, Sara" w:date="2024-01-03T15:22:00Z">
        <w:r w:rsidRPr="006E32B2" w:rsidDel="00917152">
          <w:delText xml:space="preserve"> </w:delText>
        </w:r>
      </w:del>
      <w:moveFromRangeStart w:id="202" w:author="Cerioli, Sara" w:date="2024-01-03T15:14:00Z" w:name="move155187281"/>
      <w:moveFrom w:id="203" w:author="Cerioli, Sara" w:date="2024-01-03T15:14:00Z">
        <w:del w:id="204" w:author="Cerioli, Sara" w:date="2024-01-03T17:18:00Z">
          <w:r w:rsidRPr="006E32B2" w:rsidDel="00013F4C">
            <w:delText xml:space="preserve">We </w:delText>
          </w:r>
          <w:r w:rsidR="00FD1C49" w:rsidRPr="006E32B2" w:rsidDel="00013F4C">
            <w:delText xml:space="preserve">provide </w:delText>
          </w:r>
          <w:r w:rsidRPr="006E32B2" w:rsidDel="00013F4C">
            <w:delText>a summary of the original article in Section 2.</w:delText>
          </w:r>
        </w:del>
      </w:moveFrom>
      <w:moveFromRangeEnd w:id="202"/>
    </w:p>
    <w:p w14:paraId="6EC4A4D6" w14:textId="77777777" w:rsidR="00D01E73" w:rsidRPr="00EF4CAA" w:rsidDel="00C44B4E" w:rsidRDefault="00D01E73">
      <w:pPr>
        <w:jc w:val="both"/>
        <w:rPr>
          <w:del w:id="205" w:author="Cerioli, Sara" w:date="2024-01-03T15:59:00Z"/>
          <w:color w:val="FF0000"/>
          <w:rPrChange w:id="206" w:author="Cerioli, Sara" w:date="2024-01-03T20:34:00Z">
            <w:rPr>
              <w:del w:id="207" w:author="Cerioli, Sara" w:date="2024-01-03T15:59:00Z"/>
            </w:rPr>
          </w:rPrChange>
        </w:rPr>
      </w:pPr>
    </w:p>
    <w:p w14:paraId="7601CEE0" w14:textId="1684344F" w:rsidR="005115AE" w:rsidRPr="00EF4CAA" w:rsidDel="005115AE" w:rsidRDefault="00A05E5F" w:rsidP="005115AE">
      <w:pPr>
        <w:jc w:val="both"/>
        <w:rPr>
          <w:del w:id="208" w:author="Cerioli, Sara" w:date="2024-01-03T15:15:00Z"/>
          <w:moveTo w:id="209" w:author="Cerioli, Sara" w:date="2024-01-03T15:14:00Z"/>
          <w:color w:val="FF0000"/>
          <w:rPrChange w:id="210" w:author="Cerioli, Sara" w:date="2024-01-03T20:34:00Z">
            <w:rPr>
              <w:del w:id="211" w:author="Cerioli, Sara" w:date="2024-01-03T15:15:00Z"/>
              <w:moveTo w:id="212" w:author="Cerioli, Sara" w:date="2024-01-03T15:14:00Z"/>
            </w:rPr>
          </w:rPrChange>
        </w:rPr>
      </w:pPr>
      <w:del w:id="213" w:author="Cerioli, Sara" w:date="2024-01-03T15:51:00Z">
        <w:r w:rsidRPr="00EF4CAA" w:rsidDel="00A758C6">
          <w:rPr>
            <w:color w:val="FF0000"/>
            <w:rPrChange w:id="214" w:author="Cerioli, Sara" w:date="2024-01-03T20:34:00Z">
              <w:rPr/>
            </w:rPrChange>
          </w:rPr>
          <w:delText xml:space="preserve">In our work, we first aimed to replicate the </w:delText>
        </w:r>
      </w:del>
      <w:del w:id="215" w:author="Cerioli, Sara" w:date="2024-01-03T15:14:00Z">
        <w:r w:rsidRPr="00EF4CAA" w:rsidDel="005115AE">
          <w:rPr>
            <w:color w:val="FF0000"/>
            <w:rPrChange w:id="216" w:author="Cerioli, Sara" w:date="2024-01-03T20:34:00Z">
              <w:rPr/>
            </w:rPrChange>
          </w:rPr>
          <w:delText xml:space="preserve">original </w:delText>
        </w:r>
      </w:del>
      <w:del w:id="217" w:author="Cerioli, Sara" w:date="2024-01-03T15:51:00Z">
        <w:r w:rsidRPr="00EF4CAA" w:rsidDel="00A758C6">
          <w:rPr>
            <w:color w:val="FF0000"/>
            <w:rPrChange w:id="218" w:author="Cerioli, Sara" w:date="2024-01-03T20:34:00Z">
              <w:rPr/>
            </w:rPrChange>
          </w:rPr>
          <w:delText>study</w:delText>
        </w:r>
      </w:del>
      <w:moveToRangeStart w:id="219" w:author="Cerioli, Sara" w:date="2024-01-03T15:14:00Z" w:name="move155187281"/>
      <w:moveTo w:id="220" w:author="Cerioli, Sara" w:date="2024-01-03T15:14:00Z">
        <w:del w:id="221" w:author="Cerioli, Sara" w:date="2024-01-03T15:14:00Z">
          <w:r w:rsidR="005115AE" w:rsidRPr="00EF4CAA" w:rsidDel="005115AE">
            <w:rPr>
              <w:color w:val="FF0000"/>
              <w:rPrChange w:id="222" w:author="Cerioli, Sara" w:date="2024-01-03T20:34:00Z">
                <w:rPr/>
              </w:rPrChange>
            </w:rPr>
            <w:delText>We provide a</w:delText>
          </w:r>
        </w:del>
        <w:del w:id="223" w:author="Cerioli, Sara" w:date="2024-01-03T15:51:00Z">
          <w:r w:rsidR="005115AE" w:rsidRPr="00EF4CAA" w:rsidDel="00A758C6">
            <w:rPr>
              <w:color w:val="FF0000"/>
              <w:rPrChange w:id="224" w:author="Cerioli, Sara" w:date="2024-01-03T20:34:00Z">
                <w:rPr/>
              </w:rPrChange>
            </w:rPr>
            <w:delText xml:space="preserve"> summary of the </w:delText>
          </w:r>
        </w:del>
        <w:del w:id="225" w:author="Cerioli, Sara" w:date="2024-01-03T15:15:00Z">
          <w:r w:rsidR="005115AE" w:rsidRPr="00EF4CAA" w:rsidDel="005115AE">
            <w:rPr>
              <w:color w:val="FF0000"/>
              <w:rPrChange w:id="226" w:author="Cerioli, Sara" w:date="2024-01-03T20:34:00Z">
                <w:rPr/>
              </w:rPrChange>
            </w:rPr>
            <w:delText>original</w:delText>
          </w:r>
        </w:del>
        <w:del w:id="227" w:author="Cerioli, Sara" w:date="2024-01-03T15:51:00Z">
          <w:r w:rsidR="005115AE" w:rsidRPr="00EF4CAA" w:rsidDel="00A758C6">
            <w:rPr>
              <w:color w:val="FF0000"/>
              <w:rPrChange w:id="228" w:author="Cerioli, Sara" w:date="2024-01-03T20:34:00Z">
                <w:rPr/>
              </w:rPrChange>
            </w:rPr>
            <w:delText xml:space="preserve"> article in Section 2</w:delText>
          </w:r>
        </w:del>
        <w:del w:id="229" w:author="Cerioli, Sara" w:date="2024-01-03T15:15:00Z">
          <w:r w:rsidR="005115AE" w:rsidRPr="00EF4CAA" w:rsidDel="005115AE">
            <w:rPr>
              <w:color w:val="FF0000"/>
              <w:rPrChange w:id="230" w:author="Cerioli, Sara" w:date="2024-01-03T20:34:00Z">
                <w:rPr/>
              </w:rPrChange>
            </w:rPr>
            <w:delText>.</w:delText>
          </w:r>
        </w:del>
      </w:moveTo>
    </w:p>
    <w:moveToRangeEnd w:id="219"/>
    <w:p w14:paraId="08F48BCC" w14:textId="12C7C0AA" w:rsidR="00D01E73" w:rsidRPr="00EF4CAA" w:rsidDel="00C44B4E" w:rsidRDefault="00A05E5F">
      <w:pPr>
        <w:jc w:val="both"/>
        <w:rPr>
          <w:del w:id="231" w:author="Cerioli, Sara" w:date="2024-01-03T15:59:00Z"/>
          <w:color w:val="FF0000"/>
          <w:rPrChange w:id="232" w:author="Cerioli, Sara" w:date="2024-01-03T20:34:00Z">
            <w:rPr>
              <w:del w:id="233" w:author="Cerioli, Sara" w:date="2024-01-03T15:59:00Z"/>
            </w:rPr>
          </w:rPrChange>
        </w:rPr>
      </w:pPr>
      <w:del w:id="234" w:author="Cerioli, Sara" w:date="2024-01-03T15:15:00Z">
        <w:r w:rsidRPr="00EF4CAA" w:rsidDel="005115AE">
          <w:rPr>
            <w:color w:val="FF0000"/>
            <w:rPrChange w:id="235" w:author="Cerioli, Sara" w:date="2024-01-03T20:34:00Z">
              <w:rPr/>
            </w:rPrChange>
          </w:rPr>
          <w:delText xml:space="preserve"> (found </w:delText>
        </w:r>
      </w:del>
      <w:del w:id="236" w:author="Cerioli, Sara" w:date="2024-01-03T15:51:00Z">
        <w:r w:rsidRPr="00EF4CAA" w:rsidDel="00A758C6">
          <w:rPr>
            <w:color w:val="FF0000"/>
            <w:rPrChange w:id="237" w:author="Cerioli, Sara" w:date="2024-01-03T20:34:00Z">
              <w:rPr/>
            </w:rPrChange>
          </w:rPr>
          <w:delText>in Section 3 of this work and the Supplementary Material provided</w:delText>
        </w:r>
      </w:del>
      <w:del w:id="238" w:author="Cerioli, Sara" w:date="2024-01-03T15:16:00Z">
        <w:r w:rsidRPr="00EF4CAA" w:rsidDel="005115AE">
          <w:rPr>
            <w:color w:val="FF0000"/>
            <w:rPrChange w:id="239" w:author="Cerioli, Sara" w:date="2024-01-03T20:34:00Z">
              <w:rPr/>
            </w:rPrChange>
          </w:rPr>
          <w:delText>)</w:delText>
        </w:r>
      </w:del>
      <w:del w:id="240" w:author="Cerioli, Sara" w:date="2024-01-03T15:51:00Z">
        <w:r w:rsidRPr="00EF4CAA" w:rsidDel="00A758C6">
          <w:rPr>
            <w:color w:val="FF0000"/>
            <w:rPrChange w:id="241" w:author="Cerioli, Sara" w:date="2024-01-03T20:34:00Z">
              <w:rPr/>
            </w:rPrChange>
          </w:rPr>
          <w:delText xml:space="preserve">. </w:delText>
        </w:r>
      </w:del>
      <w:del w:id="242" w:author="Cerioli, Sara" w:date="2024-01-03T15:59:00Z">
        <w:r w:rsidRPr="00EF4CAA" w:rsidDel="00C44B4E">
          <w:rPr>
            <w:color w:val="FF0000"/>
            <w:rPrChange w:id="243" w:author="Cerioli, Sara" w:date="2024-01-03T20:34:00Z">
              <w:rPr/>
            </w:rPrChange>
          </w:rPr>
          <w:delText xml:space="preserve">When replicating the analysis </w:delText>
        </w:r>
        <w:r w:rsidR="006E32B2" w:rsidRPr="00EF4CAA" w:rsidDel="00C44B4E">
          <w:rPr>
            <w:color w:val="FF0000"/>
            <w:rPrChange w:id="244" w:author="Cerioli, Sara" w:date="2024-01-03T20:34:00Z">
              <w:rPr/>
            </w:rPrChange>
          </w:rPr>
          <w:delText xml:space="preserve">by </w:delText>
        </w:r>
        <w:r w:rsidRPr="00EF4CAA" w:rsidDel="00C44B4E">
          <w:rPr>
            <w:color w:val="FF0000"/>
            <w:rPrChange w:id="245" w:author="Cerioli, Sara" w:date="2024-01-03T20:34:00Z">
              <w:rPr/>
            </w:rPrChange>
          </w:rPr>
          <w:delText xml:space="preserve">FH, we found very similar results in terms of </w:delText>
        </w:r>
        <w:r w:rsidR="00D96EDB" w:rsidRPr="00EF4CAA" w:rsidDel="00C44B4E">
          <w:rPr>
            <w:color w:val="FF0000"/>
            <w:rPrChange w:id="246" w:author="Cerioli, Sara" w:date="2024-01-03T20:34:00Z">
              <w:rPr/>
            </w:rPrChange>
          </w:rPr>
          <w:delText xml:space="preserve">the </w:delText>
        </w:r>
        <w:r w:rsidRPr="00EF4CAA" w:rsidDel="00C44B4E">
          <w:rPr>
            <w:color w:val="FF0000"/>
            <w:rPrChange w:id="247" w:author="Cerioli, Sara" w:date="2024-01-03T20:34:00Z">
              <w:rPr/>
            </w:rPrChange>
          </w:rPr>
          <w:delText xml:space="preserve">coefficients’ magnitude and statistical significance of the association of gender differences in economic preferences with economic development and gender equality. However, we also identified several points to consider which we develop further in our extended analysis in Section 4. </w:delText>
        </w:r>
      </w:del>
    </w:p>
    <w:p w14:paraId="28A3D3DF" w14:textId="77777777" w:rsidR="00D01E73" w:rsidRPr="00EF4CAA" w:rsidDel="00C44B4E" w:rsidRDefault="00D01E73">
      <w:pPr>
        <w:jc w:val="both"/>
        <w:rPr>
          <w:del w:id="248" w:author="Cerioli, Sara" w:date="2024-01-03T15:59:00Z"/>
          <w:color w:val="FF0000"/>
          <w:rPrChange w:id="249" w:author="Cerioli, Sara" w:date="2024-01-03T20:34:00Z">
            <w:rPr>
              <w:del w:id="250" w:author="Cerioli, Sara" w:date="2024-01-03T15:59:00Z"/>
            </w:rPr>
          </w:rPrChange>
        </w:rPr>
      </w:pPr>
    </w:p>
    <w:p w14:paraId="53562F94" w14:textId="7652F1D9" w:rsidR="00672360" w:rsidRPr="00EF4CAA" w:rsidDel="000D4691" w:rsidRDefault="00A05E5F">
      <w:pPr>
        <w:jc w:val="both"/>
        <w:rPr>
          <w:ins w:id="251" w:author="Елена Добролюбова" w:date="2023-12-21T07:36:00Z"/>
          <w:del w:id="252" w:author="Cerioli, Sara" w:date="2024-01-03T16:06:00Z"/>
          <w:color w:val="FF0000"/>
          <w:rPrChange w:id="253" w:author="Cerioli, Sara" w:date="2024-01-03T20:34:00Z">
            <w:rPr>
              <w:ins w:id="254" w:author="Елена Добролюбова" w:date="2023-12-21T07:36:00Z"/>
              <w:del w:id="255" w:author="Cerioli, Sara" w:date="2024-01-03T16:06:00Z"/>
            </w:rPr>
          </w:rPrChange>
        </w:rPr>
      </w:pPr>
      <w:commentRangeStart w:id="256"/>
      <w:commentRangeStart w:id="257"/>
      <w:del w:id="258" w:author="Cerioli, Sara" w:date="2024-01-04T21:04:00Z">
        <w:r w:rsidRPr="00EF4CAA" w:rsidDel="00D0485D">
          <w:rPr>
            <w:color w:val="FF0000"/>
            <w:rPrChange w:id="259" w:author="Cerioli, Sara" w:date="2024-01-03T20:34:00Z">
              <w:rPr/>
            </w:rPrChange>
          </w:rPr>
          <w:delText xml:space="preserve">One point is the lack of justification for introducing </w:delText>
        </w:r>
      </w:del>
      <w:del w:id="260" w:author="Cerioli, Sara" w:date="2024-01-03T16:04:00Z">
        <w:r w:rsidRPr="00EF4CAA" w:rsidDel="00FE6F14">
          <w:rPr>
            <w:color w:val="FF0000"/>
            <w:rPrChange w:id="261" w:author="Cerioli, Sara" w:date="2024-01-03T20:34:00Z">
              <w:rPr/>
            </w:rPrChange>
          </w:rPr>
          <w:delText>the</w:delText>
        </w:r>
      </w:del>
      <w:del w:id="262" w:author="Cerioli, Sara" w:date="2024-01-03T16:02:00Z">
        <w:r w:rsidRPr="00EF4CAA" w:rsidDel="00FE6F14">
          <w:rPr>
            <w:color w:val="FF0000"/>
            <w:rPrChange w:id="263" w:author="Cerioli, Sara" w:date="2024-01-03T20:34:00Z">
              <w:rPr/>
            </w:rPrChange>
          </w:rPr>
          <w:delText xml:space="preserve"> Gender Equality Index as a </w:delText>
        </w:r>
      </w:del>
      <w:del w:id="264" w:author="Cerioli, Sara" w:date="2024-01-04T21:04:00Z">
        <w:r w:rsidRPr="00EF4CAA" w:rsidDel="00D0485D">
          <w:rPr>
            <w:color w:val="FF0000"/>
            <w:rPrChange w:id="265" w:author="Cerioli, Sara" w:date="2024-01-03T20:34:00Z">
              <w:rPr/>
            </w:rPrChange>
          </w:rPr>
          <w:delText xml:space="preserve">customized index for gender equality, which limits </w:delText>
        </w:r>
      </w:del>
      <w:del w:id="266" w:author="Cerioli, Sara" w:date="2024-01-03T16:02:00Z">
        <w:r w:rsidRPr="00EF4CAA" w:rsidDel="00FE6F14">
          <w:rPr>
            <w:color w:val="FF0000"/>
            <w:rPrChange w:id="267" w:author="Cerioli, Sara" w:date="2024-01-03T20:34:00Z">
              <w:rPr/>
            </w:rPrChange>
          </w:rPr>
          <w:delText>its</w:delText>
        </w:r>
      </w:del>
      <w:del w:id="268" w:author="Cerioli, Sara" w:date="2024-01-04T21:04:00Z">
        <w:r w:rsidRPr="00EF4CAA" w:rsidDel="00D0485D">
          <w:rPr>
            <w:color w:val="FF0000"/>
            <w:rPrChange w:id="269" w:author="Cerioli, Sara" w:date="2024-01-03T20:34:00Z">
              <w:rPr/>
            </w:rPrChange>
          </w:rPr>
          <w:delText xml:space="preserve"> interpretability.</w:delText>
        </w:r>
      </w:del>
      <w:del w:id="270" w:author="Cerioli, Sara" w:date="2024-01-03T16:12:00Z">
        <w:r w:rsidRPr="00EF4CAA" w:rsidDel="00175D88">
          <w:rPr>
            <w:color w:val="FF0000"/>
            <w:rPrChange w:id="271" w:author="Cerioli, Sara" w:date="2024-01-03T20:34:00Z">
              <w:rPr/>
            </w:rPrChange>
          </w:rPr>
          <w:delText xml:space="preserve"> Instead</w:delText>
        </w:r>
      </w:del>
      <w:del w:id="272" w:author="Cerioli, Sara" w:date="2024-01-04T21:04:00Z">
        <w:r w:rsidRPr="00EF4CAA" w:rsidDel="00D0485D">
          <w:rPr>
            <w:color w:val="FF0000"/>
            <w:rPrChange w:id="273" w:author="Cerioli, Sara" w:date="2024-01-03T20:34:00Z">
              <w:rPr/>
            </w:rPrChange>
          </w:rPr>
          <w:delText xml:space="preserve">, one could </w:delText>
        </w:r>
      </w:del>
      <w:del w:id="274" w:author="Cerioli, Sara" w:date="2024-01-03T16:20:00Z">
        <w:r w:rsidRPr="00EF4CAA" w:rsidDel="000628B6">
          <w:rPr>
            <w:color w:val="FF0000"/>
            <w:rPrChange w:id="275" w:author="Cerioli, Sara" w:date="2024-01-03T20:34:00Z">
              <w:rPr/>
            </w:rPrChange>
          </w:rPr>
          <w:delText>simply</w:delText>
        </w:r>
      </w:del>
      <w:del w:id="276" w:author="Cerioli, Sara" w:date="2024-01-04T21:04:00Z">
        <w:r w:rsidRPr="00EF4CAA" w:rsidDel="00D0485D">
          <w:rPr>
            <w:color w:val="FF0000"/>
            <w:rPrChange w:id="277" w:author="Cerioli, Sara" w:date="2024-01-03T20:34:00Z">
              <w:rPr/>
            </w:rPrChange>
          </w:rPr>
          <w:delText xml:space="preserve"> utilize </w:delText>
        </w:r>
      </w:del>
      <w:del w:id="278" w:author="Cerioli, Sara" w:date="2024-01-03T16:07:00Z">
        <w:r w:rsidRPr="00EF4CAA" w:rsidDel="000D4691">
          <w:rPr>
            <w:color w:val="FF0000"/>
            <w:rPrChange w:id="279" w:author="Cerioli, Sara" w:date="2024-01-03T20:34:00Z">
              <w:rPr/>
            </w:rPrChange>
          </w:rPr>
          <w:delText>a</w:delText>
        </w:r>
      </w:del>
      <w:del w:id="280" w:author="Cerioli, Sara" w:date="2024-01-04T21:04:00Z">
        <w:r w:rsidRPr="00EF4CAA" w:rsidDel="00D0485D">
          <w:rPr>
            <w:color w:val="FF0000"/>
            <w:rPrChange w:id="281" w:author="Cerioli, Sara" w:date="2024-01-03T20:34:00Z">
              <w:rPr/>
            </w:rPrChange>
          </w:rPr>
          <w:delText xml:space="preserve"> set of well-established indexes that have already been </w:delText>
        </w:r>
      </w:del>
      <w:del w:id="282" w:author="Cerioli, Sara" w:date="2024-01-03T16:04:00Z">
        <w:r w:rsidRPr="00EF4CAA" w:rsidDel="000D4691">
          <w:rPr>
            <w:color w:val="FF0000"/>
            <w:rPrChange w:id="283" w:author="Cerioli, Sara" w:date="2024-01-03T20:34:00Z">
              <w:rPr/>
            </w:rPrChange>
          </w:rPr>
          <w:delText xml:space="preserve">extensively </w:delText>
        </w:r>
      </w:del>
      <w:del w:id="284" w:author="Cerioli, Sara" w:date="2024-01-04T21:04:00Z">
        <w:r w:rsidRPr="00EF4CAA" w:rsidDel="00D0485D">
          <w:rPr>
            <w:color w:val="FF0000"/>
            <w:rPrChange w:id="285" w:author="Cerioli, Sara" w:date="2024-01-03T20:34:00Z">
              <w:rPr/>
            </w:rPrChange>
          </w:rPr>
          <w:delText>discussed in the existing literature</w:delText>
        </w:r>
      </w:del>
      <w:del w:id="286" w:author="Cerioli, Sara" w:date="2024-01-03T16:08:00Z">
        <w:r w:rsidRPr="00EF4CAA" w:rsidDel="001F3599">
          <w:rPr>
            <w:color w:val="FF0000"/>
            <w:rPrChange w:id="287" w:author="Cerioli, Sara" w:date="2024-01-03T20:34:00Z">
              <w:rPr/>
            </w:rPrChange>
          </w:rPr>
          <w:delText>.</w:delText>
        </w:r>
      </w:del>
      <w:del w:id="288" w:author="Cerioli, Sara" w:date="2024-01-03T16:06:00Z">
        <w:r w:rsidRPr="00EF4CAA" w:rsidDel="000D4691">
          <w:rPr>
            <w:color w:val="FF0000"/>
            <w:rPrChange w:id="289" w:author="Cerioli, Sara" w:date="2024-01-03T20:34:00Z">
              <w:rPr/>
            </w:rPrChange>
          </w:rPr>
          <w:delText xml:space="preserve"> </w:delText>
        </w:r>
      </w:del>
      <w:del w:id="290" w:author="Cerioli, Sara" w:date="2024-01-03T16:05:00Z">
        <w:r w:rsidRPr="00EF4CAA" w:rsidDel="000D4691">
          <w:rPr>
            <w:color w:val="FF0000"/>
            <w:rPrChange w:id="291" w:author="Cerioli, Sara" w:date="2024-01-03T20:34:00Z">
              <w:rPr/>
            </w:rPrChange>
          </w:rPr>
          <w:delText>I</w:delText>
        </w:r>
      </w:del>
      <w:del w:id="292" w:author="Cerioli, Sara" w:date="2024-01-03T16:06:00Z">
        <w:r w:rsidRPr="00EF4CAA" w:rsidDel="000D4691">
          <w:rPr>
            <w:color w:val="FF0000"/>
            <w:rPrChange w:id="293" w:author="Cerioli, Sara" w:date="2024-01-03T20:34:00Z">
              <w:rPr/>
            </w:rPrChange>
          </w:rPr>
          <w:delText xml:space="preserve">n our analysis, we chose to expand upon this by examining </w:delText>
        </w:r>
        <w:r w:rsidR="006317B7" w:rsidRPr="00EF4CAA" w:rsidDel="000D4691">
          <w:rPr>
            <w:color w:val="FF0000"/>
            <w:rPrChange w:id="294" w:author="Cerioli, Sara" w:date="2024-01-03T20:34:00Z">
              <w:rPr/>
            </w:rPrChange>
          </w:rPr>
          <w:delText xml:space="preserve">the </w:delText>
        </w:r>
        <w:r w:rsidR="006E32B2" w:rsidRPr="00EF4CAA" w:rsidDel="000D4691">
          <w:rPr>
            <w:color w:val="FF0000"/>
            <w:rPrChange w:id="295" w:author="Cerioli, Sara" w:date="2024-01-03T20:34:00Z">
              <w:rPr/>
            </w:rPrChange>
          </w:rPr>
          <w:delText>relationship</w:delText>
        </w:r>
        <w:r w:rsidR="006317B7" w:rsidRPr="00EF4CAA" w:rsidDel="000D4691">
          <w:rPr>
            <w:color w:val="FF0000"/>
            <w:rPrChange w:id="296" w:author="Cerioli, Sara" w:date="2024-01-03T20:34:00Z">
              <w:rPr/>
            </w:rPrChange>
          </w:rPr>
          <w:delText xml:space="preserve"> of </w:delText>
        </w:r>
        <w:r w:rsidRPr="00EF4CAA" w:rsidDel="000D4691">
          <w:rPr>
            <w:color w:val="FF0000"/>
            <w:rPrChange w:id="297" w:author="Cerioli, Sara" w:date="2024-01-03T20:34:00Z">
              <w:rPr/>
            </w:rPrChange>
          </w:rPr>
          <w:delText>gender differences in economic preferences</w:delText>
        </w:r>
        <w:r w:rsidR="006317B7" w:rsidRPr="00EF4CAA" w:rsidDel="000D4691">
          <w:rPr>
            <w:color w:val="FF0000"/>
            <w:rPrChange w:id="298" w:author="Cerioli, Sara" w:date="2024-01-03T20:34:00Z">
              <w:rPr/>
            </w:rPrChange>
          </w:rPr>
          <w:delText xml:space="preserve"> with</w:delText>
        </w:r>
        <w:r w:rsidRPr="00EF4CAA" w:rsidDel="000D4691">
          <w:rPr>
            <w:color w:val="FF0000"/>
            <w:rPrChange w:id="299" w:author="Cerioli, Sara" w:date="2024-01-03T20:34:00Z">
              <w:rPr/>
            </w:rPrChange>
          </w:rPr>
          <w:delText xml:space="preserve"> a subset of indexes also used by FH in building their custom index. We also incorporated an index newly introduced by UNDP, the </w:delText>
        </w:r>
        <w:commentRangeStart w:id="300"/>
        <w:r w:rsidRPr="00EF4CAA" w:rsidDel="000D4691">
          <w:rPr>
            <w:color w:val="FF0000"/>
            <w:rPrChange w:id="301" w:author="Cerioli, Sara" w:date="2024-01-03T20:34:00Z">
              <w:rPr/>
            </w:rPrChange>
          </w:rPr>
          <w:delText>Gender Development Index (GDI)</w:delText>
        </w:r>
        <w:commentRangeEnd w:id="300"/>
        <w:r w:rsidR="00295BFC" w:rsidRPr="00EF4CAA" w:rsidDel="000D4691">
          <w:rPr>
            <w:rStyle w:val="CommentReference"/>
            <w:color w:val="FF0000"/>
            <w:rPrChange w:id="302" w:author="Cerioli, Sara" w:date="2024-01-03T20:34:00Z">
              <w:rPr>
                <w:rStyle w:val="CommentReference"/>
              </w:rPr>
            </w:rPrChange>
          </w:rPr>
          <w:commentReference w:id="300"/>
        </w:r>
      </w:del>
      <w:ins w:id="303" w:author="Елена Добролюбова" w:date="2023-12-21T07:34:00Z">
        <w:del w:id="304" w:author="Cerioli, Sara" w:date="2024-01-03T16:06:00Z">
          <w:r w:rsidR="00A74650" w:rsidRPr="00EF4CAA" w:rsidDel="000D4691">
            <w:rPr>
              <w:rStyle w:val="FootnoteReference"/>
              <w:color w:val="FF0000"/>
              <w:rPrChange w:id="305" w:author="Cerioli, Sara" w:date="2024-01-03T20:34:00Z">
                <w:rPr>
                  <w:rStyle w:val="FootnoteReference"/>
                </w:rPr>
              </w:rPrChange>
            </w:rPr>
            <w:footnoteReference w:id="1"/>
          </w:r>
        </w:del>
      </w:ins>
      <w:del w:id="311" w:author="Cerioli, Sara" w:date="2024-01-03T16:06:00Z">
        <w:r w:rsidRPr="00EF4CAA" w:rsidDel="000D4691">
          <w:rPr>
            <w:color w:val="FF0000"/>
            <w:rPrChange w:id="312" w:author="Cerioli, Sara" w:date="2024-01-03T20:34:00Z">
              <w:rPr/>
            </w:rPrChange>
          </w:rPr>
          <w:delText xml:space="preserve">, which is used as a replacement for outdated and criticized indexes. </w:delText>
        </w:r>
        <w:commentRangeEnd w:id="256"/>
        <w:r w:rsidR="00603EF0" w:rsidRPr="00EF4CAA" w:rsidDel="000D4691">
          <w:rPr>
            <w:rStyle w:val="CommentReference"/>
            <w:color w:val="FF0000"/>
            <w:rPrChange w:id="313" w:author="Cerioli, Sara" w:date="2024-01-03T20:34:00Z">
              <w:rPr>
                <w:rStyle w:val="CommentReference"/>
              </w:rPr>
            </w:rPrChange>
          </w:rPr>
          <w:commentReference w:id="256"/>
        </w:r>
        <w:commentRangeEnd w:id="257"/>
        <w:r w:rsidR="00603EF0" w:rsidRPr="00EF4CAA" w:rsidDel="000D4691">
          <w:rPr>
            <w:rStyle w:val="CommentReference"/>
            <w:color w:val="FF0000"/>
            <w:rPrChange w:id="314" w:author="Cerioli, Sara" w:date="2024-01-03T20:34:00Z">
              <w:rPr>
                <w:rStyle w:val="CommentReference"/>
              </w:rPr>
            </w:rPrChange>
          </w:rPr>
          <w:commentReference w:id="257"/>
        </w:r>
      </w:del>
    </w:p>
    <w:p w14:paraId="5F8E0E3B" w14:textId="77777777" w:rsidR="00672360" w:rsidRPr="00EF4CAA" w:rsidDel="001F3599" w:rsidRDefault="00672360">
      <w:pPr>
        <w:jc w:val="both"/>
        <w:rPr>
          <w:ins w:id="315" w:author="Елена Добролюбова" w:date="2023-12-21T07:36:00Z"/>
          <w:del w:id="316" w:author="Cerioli, Sara" w:date="2024-01-03T16:08:00Z"/>
          <w:color w:val="FF0000"/>
          <w:rPrChange w:id="317" w:author="Cerioli, Sara" w:date="2024-01-03T20:34:00Z">
            <w:rPr>
              <w:ins w:id="318" w:author="Елена Добролюбова" w:date="2023-12-21T07:36:00Z"/>
              <w:del w:id="319" w:author="Cerioli, Sara" w:date="2024-01-03T16:08:00Z"/>
            </w:rPr>
          </w:rPrChange>
        </w:rPr>
      </w:pPr>
    </w:p>
    <w:p w14:paraId="3003E5C8" w14:textId="78EFCCCD" w:rsidR="00D01E73" w:rsidRPr="00EF4CAA" w:rsidDel="00D0485D" w:rsidRDefault="00A05E5F">
      <w:pPr>
        <w:jc w:val="both"/>
        <w:rPr>
          <w:del w:id="320" w:author="Cerioli, Sara" w:date="2024-01-04T21:04:00Z"/>
          <w:color w:val="FF0000"/>
          <w:rPrChange w:id="321" w:author="Cerioli, Sara" w:date="2024-01-03T20:34:00Z">
            <w:rPr>
              <w:del w:id="322" w:author="Cerioli, Sara" w:date="2024-01-04T21:04:00Z"/>
            </w:rPr>
          </w:rPrChange>
        </w:rPr>
      </w:pPr>
      <w:commentRangeStart w:id="323"/>
      <w:del w:id="324" w:author="Cerioli, Sara" w:date="2024-01-03T16:08:00Z">
        <w:r w:rsidRPr="00EF4CAA" w:rsidDel="001F3599">
          <w:rPr>
            <w:color w:val="FF0000"/>
            <w:rPrChange w:id="325" w:author="Cerioli, Sara" w:date="2024-01-03T20:34:00Z">
              <w:rPr/>
            </w:rPrChange>
          </w:rPr>
          <w:delText xml:space="preserve">Within this analysis, we </w:delText>
        </w:r>
        <w:r w:rsidR="007F75E1" w:rsidRPr="00EF4CAA" w:rsidDel="001F3599">
          <w:rPr>
            <w:color w:val="FF0000"/>
            <w:rPrChange w:id="326" w:author="Cerioli, Sara" w:date="2024-01-03T20:34:00Z">
              <w:rPr/>
            </w:rPrChange>
          </w:rPr>
          <w:delText xml:space="preserve">also </w:delText>
        </w:r>
        <w:r w:rsidR="006E32B2" w:rsidRPr="00EF4CAA" w:rsidDel="001F3599">
          <w:rPr>
            <w:color w:val="FF0000"/>
            <w:rPrChange w:id="327" w:author="Cerioli, Sara" w:date="2024-01-03T20:34:00Z">
              <w:rPr/>
            </w:rPrChange>
          </w:rPr>
          <w:delText>examined</w:delText>
        </w:r>
        <w:r w:rsidR="007F75E1" w:rsidRPr="00EF4CAA" w:rsidDel="001F3599">
          <w:rPr>
            <w:color w:val="FF0000"/>
            <w:rPrChange w:id="328" w:author="Cerioli, Sara" w:date="2024-01-03T20:34:00Z">
              <w:rPr/>
            </w:rPrChange>
          </w:rPr>
          <w:delText xml:space="preserve"> </w:delText>
        </w:r>
        <w:r w:rsidRPr="00EF4CAA" w:rsidDel="001F3599">
          <w:rPr>
            <w:color w:val="FF0000"/>
            <w:rPrChange w:id="329" w:author="Cerioli, Sara" w:date="2024-01-03T20:34:00Z">
              <w:rPr/>
            </w:rPrChange>
          </w:rPr>
          <w:delText>separate</w:delText>
        </w:r>
      </w:del>
      <w:del w:id="330" w:author="Cerioli, Sara" w:date="2024-01-03T16:09:00Z">
        <w:r w:rsidRPr="00EF4CAA" w:rsidDel="001F3599">
          <w:rPr>
            <w:color w:val="FF0000"/>
            <w:rPrChange w:id="331" w:author="Cerioli, Sara" w:date="2024-01-03T20:34:00Z">
              <w:rPr/>
            </w:rPrChange>
          </w:rPr>
          <w:delText xml:space="preserve"> </w:delText>
        </w:r>
      </w:del>
      <w:del w:id="332" w:author="Cerioli, Sara" w:date="2024-01-04T21:04:00Z">
        <w:r w:rsidRPr="00EF4CAA" w:rsidDel="00D0485D">
          <w:rPr>
            <w:color w:val="FF0000"/>
            <w:rPrChange w:id="333" w:author="Cerioli, Sara" w:date="2024-01-03T20:34:00Z">
              <w:rPr/>
            </w:rPrChange>
          </w:rPr>
          <w:delText xml:space="preserve">contributions of economic development and gender equality </w:delText>
        </w:r>
        <w:r w:rsidR="007F75E1" w:rsidRPr="00EF4CAA" w:rsidDel="00D0485D">
          <w:rPr>
            <w:color w:val="FF0000"/>
            <w:rPrChange w:id="334" w:author="Cerioli, Sara" w:date="2024-01-03T20:34:00Z">
              <w:rPr/>
            </w:rPrChange>
          </w:rPr>
          <w:delText xml:space="preserve">to the </w:delText>
        </w:r>
        <w:r w:rsidRPr="00EF4CAA" w:rsidDel="00D0485D">
          <w:rPr>
            <w:color w:val="FF0000"/>
            <w:rPrChange w:id="335" w:author="Cerioli, Sara" w:date="2024-01-03T20:34:00Z">
              <w:rPr/>
            </w:rPrChange>
          </w:rPr>
          <w:delText xml:space="preserve">manifestation of gender differences in economic preferences. </w:delText>
        </w:r>
      </w:del>
      <w:del w:id="336" w:author="Cerioli, Sara" w:date="2024-01-03T16:10:00Z">
        <w:r w:rsidRPr="00EF4CAA" w:rsidDel="009037D0">
          <w:rPr>
            <w:color w:val="FF0000"/>
            <w:rPrChange w:id="337" w:author="Cerioli, Sara" w:date="2024-01-03T20:34:00Z">
              <w:rPr/>
            </w:rPrChange>
          </w:rPr>
          <w:delText xml:space="preserve">Another focus of the extended analysis was </w:delText>
        </w:r>
        <w:r w:rsidR="00AD705B" w:rsidRPr="00EF4CAA" w:rsidDel="009037D0">
          <w:rPr>
            <w:color w:val="FF0000"/>
            <w:rPrChange w:id="338" w:author="Cerioli, Sara" w:date="2024-01-03T20:34:00Z">
              <w:rPr/>
            </w:rPrChange>
          </w:rPr>
          <w:delText xml:space="preserve">on </w:delText>
        </w:r>
        <w:r w:rsidRPr="00EF4CAA" w:rsidDel="009037D0">
          <w:rPr>
            <w:color w:val="FF0000"/>
            <w:rPrChange w:id="339" w:author="Cerioli, Sara" w:date="2024-01-03T20:34:00Z">
              <w:rPr/>
            </w:rPrChange>
          </w:rPr>
          <w:delText xml:space="preserve">assessing the effects of gender differences in separate preference measures and revealing the possible major contributors to such differences with respect to economic development and gender equality. </w:delText>
        </w:r>
      </w:del>
      <w:del w:id="340" w:author="Cerioli, Sara" w:date="2024-01-04T21:04:00Z">
        <w:r w:rsidRPr="00EF4CAA" w:rsidDel="00D0485D">
          <w:rPr>
            <w:color w:val="FF0000"/>
            <w:rPrChange w:id="341" w:author="Cerioli, Sara" w:date="2024-01-03T20:34:00Z">
              <w:rPr/>
            </w:rPrChange>
          </w:rPr>
          <w:delText xml:space="preserve">Finally, in the Discussion (Section 5), we evaluated the relevance of </w:delText>
        </w:r>
        <w:r w:rsidR="00D92971" w:rsidRPr="00EF4CAA" w:rsidDel="00D0485D">
          <w:rPr>
            <w:color w:val="FF0000"/>
            <w:rPrChange w:id="342" w:author="Cerioli, Sara" w:date="2024-01-03T20:34:00Z">
              <w:rPr/>
            </w:rPrChange>
          </w:rPr>
          <w:delText xml:space="preserve">our </w:delText>
        </w:r>
        <w:r w:rsidRPr="00EF4CAA" w:rsidDel="00D0485D">
          <w:rPr>
            <w:color w:val="FF0000"/>
            <w:rPrChange w:id="343" w:author="Cerioli, Sara" w:date="2024-01-03T20:34:00Z">
              <w:rPr/>
            </w:rPrChange>
          </w:rPr>
          <w:delText xml:space="preserve">results for further studies and </w:delText>
        </w:r>
        <w:r w:rsidR="00421B13" w:rsidRPr="00EF4CAA" w:rsidDel="00D0485D">
          <w:rPr>
            <w:color w:val="FF0000"/>
            <w:rPrChange w:id="344" w:author="Cerioli, Sara" w:date="2024-01-03T20:34:00Z">
              <w:rPr/>
            </w:rPrChange>
          </w:rPr>
          <w:delText xml:space="preserve">practical use in </w:delText>
        </w:r>
        <w:r w:rsidR="00F34B26" w:rsidRPr="00EF4CAA" w:rsidDel="00D0485D">
          <w:rPr>
            <w:color w:val="FF0000"/>
            <w:rPrChange w:id="345" w:author="Cerioli, Sara" w:date="2024-01-03T20:34:00Z">
              <w:rPr/>
            </w:rPrChange>
          </w:rPr>
          <w:delText>various areas</w:delText>
        </w:r>
        <w:r w:rsidRPr="00EF4CAA" w:rsidDel="00D0485D">
          <w:rPr>
            <w:color w:val="FF0000"/>
            <w:rPrChange w:id="346" w:author="Cerioli, Sara" w:date="2024-01-03T20:34:00Z">
              <w:rPr/>
            </w:rPrChange>
          </w:rPr>
          <w:delText>.</w:delText>
        </w:r>
        <w:commentRangeEnd w:id="323"/>
        <w:r w:rsidR="00603EF0" w:rsidRPr="00EF4CAA" w:rsidDel="00D0485D">
          <w:rPr>
            <w:rStyle w:val="CommentReference"/>
            <w:color w:val="FF0000"/>
            <w:rPrChange w:id="347" w:author="Cerioli, Sara" w:date="2024-01-03T20:34:00Z">
              <w:rPr>
                <w:rStyle w:val="CommentReference"/>
              </w:rPr>
            </w:rPrChange>
          </w:rPr>
          <w:commentReference w:id="323"/>
        </w:r>
      </w:del>
    </w:p>
    <w:p w14:paraId="20930658" w14:textId="2290BD1D" w:rsidR="00D01E73" w:rsidRPr="00EF4CAA" w:rsidDel="00D0485D" w:rsidRDefault="00D01E73">
      <w:pPr>
        <w:jc w:val="both"/>
        <w:rPr>
          <w:del w:id="348" w:author="Cerioli, Sara" w:date="2024-01-04T21:04:00Z"/>
          <w:color w:val="FF0000"/>
          <w:rPrChange w:id="349" w:author="Cerioli, Sara" w:date="2024-01-03T20:34:00Z">
            <w:rPr>
              <w:del w:id="350" w:author="Cerioli, Sara" w:date="2024-01-04T21:04:00Z"/>
            </w:rPr>
          </w:rPrChange>
        </w:rPr>
      </w:pPr>
    </w:p>
    <w:p w14:paraId="43672BE5" w14:textId="7B257AE5" w:rsidR="00D01E73" w:rsidRPr="00EF4CAA" w:rsidDel="00D0485D" w:rsidRDefault="00A05E5F">
      <w:pPr>
        <w:jc w:val="both"/>
        <w:rPr>
          <w:del w:id="351" w:author="Cerioli, Sara" w:date="2024-01-04T21:04:00Z"/>
          <w:color w:val="FF0000"/>
          <w:rPrChange w:id="352" w:author="Cerioli, Sara" w:date="2024-01-03T20:34:00Z">
            <w:rPr>
              <w:del w:id="353" w:author="Cerioli, Sara" w:date="2024-01-04T21:04:00Z"/>
            </w:rPr>
          </w:rPrChange>
        </w:rPr>
      </w:pPr>
      <w:del w:id="354" w:author="Cerioli, Sara" w:date="2024-01-04T21:04:00Z">
        <w:r w:rsidRPr="00EF4CAA" w:rsidDel="00D0485D">
          <w:rPr>
            <w:color w:val="FF0000"/>
            <w:rPrChange w:id="355" w:author="Cerioli, Sara" w:date="2024-01-03T20:34:00Z">
              <w:rPr/>
            </w:rPrChange>
          </w:rPr>
          <w:delText>The code used to perform the analysis, the input, and the output data are publicly available (or referenced to be downloaded) at https://github.com/scerioli/Global-Preferences-Survey.</w:delText>
        </w:r>
      </w:del>
    </w:p>
    <w:p w14:paraId="680BC66F" w14:textId="6D92FEA4" w:rsidR="00D01E73" w:rsidRDefault="00A05E5F">
      <w:pPr>
        <w:pStyle w:val="Heading1"/>
        <w:jc w:val="both"/>
      </w:pPr>
      <w:bookmarkStart w:id="356" w:name="_doztrjxsml79" w:colFirst="0" w:colLast="0"/>
      <w:bookmarkEnd w:id="356"/>
      <w:r>
        <w:t xml:space="preserve">2. Summary of the </w:t>
      </w:r>
      <w:r w:rsidR="00A3269A">
        <w:t>Original Article</w:t>
      </w:r>
    </w:p>
    <w:p w14:paraId="26C86CCA" w14:textId="157430DE" w:rsidR="00D01E73" w:rsidRDefault="00A05E5F">
      <w:pPr>
        <w:jc w:val="both"/>
      </w:pPr>
      <w:r>
        <w:t>In this section, we summarize the analysis and main findings of the original article</w:t>
      </w:r>
      <w:ins w:id="357" w:author="Cerioli, Sara" w:date="2023-12-27T22:30:00Z">
        <w:r w:rsidR="00E23B93">
          <w:t xml:space="preserve"> </w:t>
        </w:r>
      </w:ins>
      <w:r w:rsidR="00F34B26" w:rsidRPr="00E23B93">
        <w:t>[@doi:10.1126/science.aas9899</w:t>
      </w:r>
      <w:r w:rsidR="00F34B26" w:rsidRPr="00F34B26">
        <w:rPr>
          <w:highlight w:val="yellow"/>
          <w:rPrChange w:id="358" w:author="Елена Добролюбова" w:date="2023-12-21T07:43:00Z">
            <w:rPr/>
          </w:rPrChange>
        </w:rPr>
        <w:t>]</w:t>
      </w:r>
      <w:r>
        <w:t xml:space="preserve">. The authors used the Gallup World Poll 2012 Global Preference Survey to measure gender differences in economic preferences across 76 countries, </w:t>
      </w:r>
      <w:r w:rsidR="00BD600C">
        <w:t xml:space="preserve">representing nearly 90% of the world population, </w:t>
      </w:r>
      <w:r>
        <w:t xml:space="preserve">with a total of almost 80,000 people surveyed </w:t>
      </w:r>
      <w:r w:rsidR="00BD600C">
        <w:t>and</w:t>
      </w:r>
      <w:r>
        <w:t xml:space="preserve"> each country</w:t>
      </w:r>
      <w:r w:rsidR="00BD600C">
        <w:t xml:space="preserve"> </w:t>
      </w:r>
      <w:r>
        <w:t>having around 1,000 participants. The economic preferences are defined as time preference (also referred to as patience in the study), altruism, willingness to take risks, negative and positive reciprocity, and trust.</w:t>
      </w:r>
    </w:p>
    <w:p w14:paraId="72023A67" w14:textId="77777777" w:rsidR="00D01E73" w:rsidRDefault="00D01E73">
      <w:pPr>
        <w:jc w:val="both"/>
      </w:pPr>
    </w:p>
    <w:p w14:paraId="5A876406" w14:textId="159AAA1E" w:rsidR="00D01E73" w:rsidRDefault="00A05E5F">
      <w:pPr>
        <w:jc w:val="both"/>
      </w:pPr>
      <w:r>
        <w:t xml:space="preserve">The people participating in the survey were asked to answer qualitative and quantitative questions and their score on each preference was assigned based on a weighted mean of the answers given (for more details, we refer to @FH_SM, section “Extended Materials and Methods”). Therefore, for each person in the data set, each of the six economic preferences was </w:t>
      </w:r>
      <w:r w:rsidR="006A2FCA">
        <w:t>scored</w:t>
      </w:r>
      <w:r>
        <w:t xml:space="preserve">. Additional </w:t>
      </w:r>
      <w:r w:rsidR="00923F1D">
        <w:t>individual-level</w:t>
      </w:r>
      <w:r>
        <w:t xml:space="preserve"> variables indicating age, sex, education level, subjective math skills (as a proxy for cognitive skills), and household income quintile were </w:t>
      </w:r>
      <w:r w:rsidR="00923F1D">
        <w:t>collected</w:t>
      </w:r>
      <w:r>
        <w:t>.</w:t>
      </w:r>
    </w:p>
    <w:p w14:paraId="17151585" w14:textId="77777777" w:rsidR="00D01E73" w:rsidRDefault="00D01E73">
      <w:pPr>
        <w:jc w:val="both"/>
      </w:pPr>
    </w:p>
    <w:p w14:paraId="1EE752E7" w14:textId="77777777" w:rsidR="00D01E73" w:rsidRDefault="00A05E5F">
      <w:pPr>
        <w:jc w:val="both"/>
      </w:pPr>
      <w:r>
        <w:t>The authors proposed two competing hypotheses to be tested:</w:t>
      </w:r>
    </w:p>
    <w:p w14:paraId="2B643B9D" w14:textId="77777777" w:rsidR="00D01E73" w:rsidRDefault="00D01E73">
      <w:pPr>
        <w:jc w:val="both"/>
      </w:pPr>
    </w:p>
    <w:p w14:paraId="3F4FCBC1" w14:textId="14531C73" w:rsidR="00D01E73" w:rsidRDefault="00A05E5F">
      <w:pPr>
        <w:jc w:val="both"/>
        <w:rPr>
          <w:color w:val="9900FF"/>
        </w:rPr>
      </w:pPr>
      <w:r>
        <w:rPr>
          <w:color w:val="9900FF"/>
        </w:rPr>
        <w:t>1. Social role hypothesis: “Following social role theory, one may hypothesize that gender differences in preferences attenuate in more developed, gender-egalitarian countries [...]. As a consequence, according to the social role hypothesis, higher economic development and gender equality (and the associated dissolution of traditional gender roles) should lead to a narrowing of gender differences in preferences."</w:t>
      </w:r>
    </w:p>
    <w:p w14:paraId="73487D28" w14:textId="77777777" w:rsidR="00D01E73" w:rsidRDefault="00D01E73">
      <w:pPr>
        <w:jc w:val="both"/>
        <w:rPr>
          <w:color w:val="9900FF"/>
        </w:rPr>
      </w:pPr>
    </w:p>
    <w:p w14:paraId="3EF663C3" w14:textId="6455EF2C" w:rsidR="00D01E73" w:rsidRDefault="00A05E5F">
      <w:pPr>
        <w:jc w:val="both"/>
        <w:rPr>
          <w:color w:val="9900FF"/>
        </w:rPr>
      </w:pPr>
      <w:r>
        <w:rPr>
          <w:color w:val="9900FF"/>
        </w:rPr>
        <w:t>2. Resource hypothesis: "In contrast, there is reason to expect that gender differences in preferences expand with economic development and gender equality [...]. In sum, greater availability of material and social resources to both women and men may facilitate the independent development and expression of gender-specific preferences, and hence may lead to an expansion of gender differences in more developed and gender-egalitarian countries."</w:t>
      </w:r>
    </w:p>
    <w:p w14:paraId="0D5E0FFA" w14:textId="77777777" w:rsidR="00D01E73" w:rsidRDefault="00D01E73">
      <w:pPr>
        <w:jc w:val="both"/>
      </w:pPr>
    </w:p>
    <w:p w14:paraId="6C979F04" w14:textId="6A9C5647" w:rsidR="00D01E73" w:rsidRDefault="00CC23C0">
      <w:pPr>
        <w:jc w:val="both"/>
      </w:pPr>
      <w:r>
        <w:t xml:space="preserve">The </w:t>
      </w:r>
      <w:ins w:id="359" w:author="Cerioli, Sara" w:date="2024-01-04T21:28:00Z">
        <w:r w:rsidR="00E305D6">
          <w:t>FH</w:t>
        </w:r>
      </w:ins>
      <w:commentRangeStart w:id="360"/>
      <w:commentRangeStart w:id="361"/>
      <w:del w:id="362" w:author="Cerioli, Sara" w:date="2024-01-04T21:28:00Z">
        <w:r w:rsidDel="00E305D6">
          <w:delText>original</w:delText>
        </w:r>
      </w:del>
      <w:r>
        <w:t xml:space="preserve"> </w:t>
      </w:r>
      <w:r w:rsidR="00A05E5F">
        <w:t xml:space="preserve">analysis </w:t>
      </w:r>
      <w:commentRangeEnd w:id="360"/>
      <w:r w:rsidR="00603EF0">
        <w:rPr>
          <w:rStyle w:val="CommentReference"/>
        </w:rPr>
        <w:commentReference w:id="360"/>
      </w:r>
      <w:commentRangeEnd w:id="361"/>
      <w:r w:rsidR="00603EF0">
        <w:rPr>
          <w:rStyle w:val="CommentReference"/>
        </w:rPr>
        <w:commentReference w:id="361"/>
      </w:r>
      <w:r w:rsidR="00A05E5F">
        <w:t>focused on the relationship</w:t>
      </w:r>
      <w:ins w:id="363" w:author="Cerioli, Sara" w:date="2024-01-06T13:46:00Z">
        <w:r w:rsidR="00565AE8">
          <w:t xml:space="preserve"> </w:t>
        </w:r>
      </w:ins>
      <w:r w:rsidR="00A05E5F">
        <w:t xml:space="preserve">s of gender differences in economic preferences with economic development and gender equality. To </w:t>
      </w:r>
      <w:commentRangeStart w:id="364"/>
      <w:del w:id="365" w:author="Cerioli, Sara" w:date="2024-01-05T09:20:00Z">
        <w:r w:rsidR="00A05E5F" w:rsidDel="00051749">
          <w:delText xml:space="preserve">summarize </w:delText>
        </w:r>
      </w:del>
      <w:commentRangeEnd w:id="364"/>
      <w:ins w:id="366" w:author="Cerioli, Sara" w:date="2024-01-05T09:20:00Z">
        <w:r w:rsidR="00051749">
          <w:t>aggreg</w:t>
        </w:r>
      </w:ins>
      <w:ins w:id="367" w:author="Cerioli, Sara" w:date="2024-01-05T09:21:00Z">
        <w:r w:rsidR="00051749">
          <w:t>ate</w:t>
        </w:r>
      </w:ins>
      <w:ins w:id="368" w:author="Cerioli, Sara" w:date="2024-01-05T09:20:00Z">
        <w:r w:rsidR="00051749">
          <w:t xml:space="preserve"> </w:t>
        </w:r>
      </w:ins>
      <w:r w:rsidR="00603EF0">
        <w:rPr>
          <w:rStyle w:val="CommentReference"/>
        </w:rPr>
        <w:commentReference w:id="364"/>
      </w:r>
      <w:r w:rsidR="00A05E5F">
        <w:t xml:space="preserve">gender differences among the six economic preferences, a </w:t>
      </w:r>
      <w:commentRangeStart w:id="369"/>
      <w:commentRangeStart w:id="370"/>
      <w:r w:rsidR="00A05E5F">
        <w:t>principal component analysis (PCA)</w:t>
      </w:r>
      <w:commentRangeEnd w:id="369"/>
      <w:r w:rsidR="00603EF0">
        <w:rPr>
          <w:rStyle w:val="CommentReference"/>
        </w:rPr>
        <w:commentReference w:id="369"/>
      </w:r>
      <w:commentRangeEnd w:id="370"/>
      <w:r w:rsidR="00603EF0">
        <w:rPr>
          <w:rStyle w:val="CommentReference"/>
        </w:rPr>
        <w:commentReference w:id="370"/>
      </w:r>
      <w:r w:rsidR="00A05E5F">
        <w:t xml:space="preserve"> </w:t>
      </w:r>
      <w:r w:rsidR="00395C2E">
        <w:t xml:space="preserve">was </w:t>
      </w:r>
      <w:r w:rsidR="00A05E5F">
        <w:t xml:space="preserve">performed on the gender coefficients. The </w:t>
      </w:r>
      <w:commentRangeStart w:id="371"/>
      <w:r w:rsidR="00A05E5F">
        <w:t>first component of the PCA</w:t>
      </w:r>
      <w:commentRangeEnd w:id="371"/>
      <w:r w:rsidR="00603EF0">
        <w:rPr>
          <w:rStyle w:val="CommentReference"/>
        </w:rPr>
        <w:commentReference w:id="371"/>
      </w:r>
      <w:r w:rsidR="00A05E5F">
        <w:t xml:space="preserve"> </w:t>
      </w:r>
      <w:r w:rsidR="00395C2E">
        <w:t xml:space="preserve">was </w:t>
      </w:r>
      <w:r w:rsidR="00A05E5F">
        <w:t xml:space="preserve">then used as a summary index for gender differences in </w:t>
      </w:r>
      <w:r w:rsidR="00A05E5F" w:rsidRPr="00A05E5F">
        <w:t>economic preferences. The logarithm of GDP per capita</w:t>
      </w:r>
      <w:r w:rsidR="002C4785" w:rsidRPr="00A05E5F">
        <w:t xml:space="preserve"> (Log GDP p/c)</w:t>
      </w:r>
      <w:r w:rsidR="00A05E5F" w:rsidRPr="00A05E5F">
        <w:t xml:space="preserve"> </w:t>
      </w:r>
      <w:r w:rsidR="002C4785" w:rsidRPr="00A05E5F">
        <w:t xml:space="preserve">was </w:t>
      </w:r>
      <w:r w:rsidR="00A05E5F" w:rsidRPr="00A05E5F">
        <w:t xml:space="preserve">used as a proxy for </w:t>
      </w:r>
      <w:r w:rsidR="002C4785" w:rsidRPr="00A05E5F">
        <w:t xml:space="preserve">the </w:t>
      </w:r>
      <w:r w:rsidR="00A05E5F" w:rsidRPr="00A05E5F">
        <w:t xml:space="preserve">economic development of the countries under study, while for gender equality FH used a customized gender equality index, </w:t>
      </w:r>
      <w:r w:rsidR="002C4785" w:rsidRPr="00A05E5F">
        <w:t xml:space="preserve">which </w:t>
      </w:r>
      <w:r w:rsidR="00A05E5F" w:rsidRPr="00A05E5F">
        <w:t xml:space="preserve">they called </w:t>
      </w:r>
      <w:r w:rsidR="002C4785" w:rsidRPr="00A05E5F">
        <w:t xml:space="preserve">the </w:t>
      </w:r>
      <w:r w:rsidR="00A05E5F" w:rsidRPr="00A05E5F">
        <w:t>Gender Equality</w:t>
      </w:r>
      <w:r w:rsidR="00A05E5F">
        <w:t xml:space="preserve"> Index. This index is built using the first component of a PCA applied </w:t>
      </w:r>
      <w:r w:rsidR="0046501E">
        <w:t xml:space="preserve">to </w:t>
      </w:r>
      <w:r w:rsidR="00A05E5F">
        <w:t xml:space="preserve">four different indexes for gender equality: the World Economic Forum Gender Global Gap Index (WEF GGGI), the United Nations Development Programme Gender Inequality Index (UNDP GII), the ratio of female to male labor force participation (F/M LFP), taken from the World Bank </w:t>
      </w:r>
      <w:r w:rsidR="00A05E5F">
        <w:lastRenderedPageBreak/>
        <w:t>database, and the Time Since Women's Suffrage (TSWS), from the Inter-Parliamentary Union Website.</w:t>
      </w:r>
    </w:p>
    <w:p w14:paraId="0FBC5B4F" w14:textId="77777777" w:rsidR="00D01E73" w:rsidRDefault="00D01E73">
      <w:pPr>
        <w:jc w:val="both"/>
      </w:pPr>
    </w:p>
    <w:p w14:paraId="4C715F95" w14:textId="2D5314AF" w:rsidR="00D15E9D" w:rsidRDefault="00A05E5F">
      <w:pPr>
        <w:jc w:val="both"/>
      </w:pPr>
      <w:r>
        <w:t>The study reported a positive, large</w:t>
      </w:r>
      <w:r w:rsidR="002C4785">
        <w:t>,</w:t>
      </w:r>
      <w:r>
        <w:t xml:space="preserve"> and statistically significant correlation between gender differences in economic preferences and Log GDP p/c (r = 0.67, p-value &lt; 0.0001), and between gender differences in economic preferences and the custom Gender Equality Index </w:t>
      </w:r>
      <w:r w:rsidR="002C4785">
        <w:t xml:space="preserve">proposed by the authors </w:t>
      </w:r>
      <w:r>
        <w:t xml:space="preserve">(r = 0.56, p-value &lt; 0.0001), </w:t>
      </w:r>
      <w:r w:rsidR="00900521">
        <w:t xml:space="preserve">as </w:t>
      </w:r>
      <w:r>
        <w:t>reflected in the Research article summary and the graphic abstract of</w:t>
      </w:r>
      <w:del w:id="372" w:author="Cerioli, Sara" w:date="2024-01-04T21:28:00Z">
        <w:r w:rsidDel="00E305D6">
          <w:delText xml:space="preserve"> the</w:delText>
        </w:r>
      </w:del>
      <w:r>
        <w:t xml:space="preserve"> </w:t>
      </w:r>
      <w:ins w:id="373" w:author="Cerioli, Sara" w:date="2024-01-04T21:28:00Z">
        <w:r w:rsidR="00E305D6">
          <w:t>FH</w:t>
        </w:r>
      </w:ins>
      <w:commentRangeStart w:id="374"/>
      <w:commentRangeStart w:id="375"/>
      <w:del w:id="376" w:author="Cerioli, Sara" w:date="2024-01-04T21:28:00Z">
        <w:r w:rsidDel="00E305D6">
          <w:delText>original</w:delText>
        </w:r>
      </w:del>
      <w:r>
        <w:t xml:space="preserve"> study</w:t>
      </w:r>
      <w:commentRangeEnd w:id="374"/>
      <w:r w:rsidR="00603EF0">
        <w:rPr>
          <w:rStyle w:val="CommentReference"/>
        </w:rPr>
        <w:commentReference w:id="374"/>
      </w:r>
      <w:commentRangeEnd w:id="375"/>
      <w:r w:rsidR="00603EF0">
        <w:rPr>
          <w:rStyle w:val="CommentReference"/>
        </w:rPr>
        <w:commentReference w:id="375"/>
      </w:r>
      <w:r>
        <w:t>. The authors also conducted a conditional analysis to isolate the impact of economic development and gender equality. This time they reported the regression coefficient being large and statistically significant  (slope coefficient = 0.53, p-value &lt; 0.0001) when gender differences were related to Log GDP p/c conditioned by Gender Equality Index, while moderately weak and statistically significant (slope coefficient = 0.32, p-value = 0.003) when relating to Gender Equality Index and controlling for Log GDP p/c.</w:t>
      </w:r>
    </w:p>
    <w:p w14:paraId="2D58B521" w14:textId="77777777" w:rsidR="00D15E9D" w:rsidRDefault="00D15E9D">
      <w:pPr>
        <w:jc w:val="both"/>
      </w:pPr>
    </w:p>
    <w:p w14:paraId="54693F97" w14:textId="1B79DE7A" w:rsidR="00D01E73" w:rsidRDefault="00A05E5F">
      <w:pPr>
        <w:jc w:val="both"/>
      </w:pPr>
      <w:r>
        <w:t>The authors concluded that the evidence indicates that higher levels of economic development and gender equality favor the manifestation of gender differences in preferences across countries, “highlighting the critical role of availability of material and social resources, as well as gender-equal access to these resources, in facilitating the independent formation and expression of gender-specific preferences.” [@doi:10.1126/science.aas9899].</w:t>
      </w:r>
    </w:p>
    <w:p w14:paraId="64B954DA" w14:textId="2D9EBAA0" w:rsidR="00D01E73" w:rsidRDefault="00A05E5F">
      <w:pPr>
        <w:pStyle w:val="Heading1"/>
        <w:jc w:val="both"/>
      </w:pPr>
      <w:bookmarkStart w:id="377" w:name="_cfzotzgmrcpk" w:colFirst="0" w:colLast="0"/>
      <w:bookmarkEnd w:id="377"/>
      <w:r>
        <w:t xml:space="preserve">3. Replication of the </w:t>
      </w:r>
      <w:r w:rsidR="00393948">
        <w:t>Original Analysis</w:t>
      </w:r>
    </w:p>
    <w:p w14:paraId="34F91699" w14:textId="72523F6B" w:rsidR="00D01E73" w:rsidRPr="00A05E5F" w:rsidRDefault="00A05E5F">
      <w:pPr>
        <w:jc w:val="both"/>
      </w:pPr>
      <w:r>
        <w:t xml:space="preserve">In this section, we describe the methodology used to replicate the analysis </w:t>
      </w:r>
      <w:r w:rsidRPr="00A05E5F">
        <w:t xml:space="preserve">in FH and we compare our results to theirs. Additionally, we make use of the robust linear regression model on the same data to take into account the non-normality of the data set. We did not find any substantial differences from the </w:t>
      </w:r>
      <w:r w:rsidRPr="00D15E9D">
        <w:t>results</w:t>
      </w:r>
      <w:r w:rsidR="00956784" w:rsidRPr="00D15E9D">
        <w:t xml:space="preserve"> of </w:t>
      </w:r>
      <w:ins w:id="378" w:author="Cerioli, Sara" w:date="2024-01-04T21:28:00Z">
        <w:r w:rsidR="00E305D6">
          <w:t>FH</w:t>
        </w:r>
      </w:ins>
      <w:del w:id="379" w:author="Cerioli, Sara" w:date="2024-01-04T21:28:00Z">
        <w:r w:rsidR="00956784" w:rsidRPr="00D15E9D" w:rsidDel="00E305D6">
          <w:delText>the original</w:delText>
        </w:r>
      </w:del>
      <w:r w:rsidR="00956784" w:rsidRPr="00D15E9D">
        <w:t xml:space="preserve"> study</w:t>
      </w:r>
      <w:r w:rsidRPr="00D15E9D">
        <w:t>.</w:t>
      </w:r>
    </w:p>
    <w:p w14:paraId="52E4B888" w14:textId="3247975F" w:rsidR="00D01E73" w:rsidRDefault="004A36CE">
      <w:pPr>
        <w:pStyle w:val="Heading2"/>
        <w:jc w:val="both"/>
      </w:pPr>
      <w:bookmarkStart w:id="380" w:name="_ig86518q6guu" w:colFirst="0" w:colLast="0"/>
      <w:bookmarkEnd w:id="380"/>
      <w:r w:rsidRPr="00A05E5F">
        <w:t xml:space="preserve">3.1 </w:t>
      </w:r>
      <w:r w:rsidR="00A05E5F" w:rsidRPr="00A05E5F">
        <w:t>Data</w:t>
      </w:r>
    </w:p>
    <w:p w14:paraId="2B882827" w14:textId="5FE376A6" w:rsidR="00D01E73" w:rsidRDefault="00A05E5F">
      <w:pPr>
        <w:jc w:val="both"/>
      </w:pPr>
      <w:r>
        <w:t>To conduct the replication, we downloaded the Gallup World Poll 2012 Global Preferences Survey data set from the [briq - Institute on Behavior &amp; Inequality](https://www.briq-institute.org/global-preferences/home). The full data set is under restricted access, and education level and household income quintile on the individual level are not available in the open-access version (for more information, see Supplementary Material "Data Collection, Cleaning, and Standardization"). In their Supplementary Material  @FH_SM</w:t>
      </w:r>
      <w:r w:rsidR="006C5651">
        <w:t>, FH</w:t>
      </w:r>
      <w:r>
        <w:t xml:space="preserve"> provide</w:t>
      </w:r>
      <w:r w:rsidR="006C5651">
        <w:t>s</w:t>
      </w:r>
      <w:r>
        <w:t xml:space="preserve"> a complementary analysis where all the independent variables (except for gender) are dropped, and the results </w:t>
      </w:r>
      <w:r w:rsidR="008439AE">
        <w:t xml:space="preserve">are </w:t>
      </w:r>
      <w:r>
        <w:t>coherent with what was found in their main analysis. Therefore, we decided to continue the replication study without having access to education level and income quintile.</w:t>
      </w:r>
    </w:p>
    <w:p w14:paraId="2179257B" w14:textId="247B4D5E" w:rsidR="00D01E73" w:rsidRDefault="004A36CE">
      <w:pPr>
        <w:pStyle w:val="Heading2"/>
        <w:jc w:val="both"/>
      </w:pPr>
      <w:bookmarkStart w:id="381" w:name="_xagjygqkfs7q" w:colFirst="0" w:colLast="0"/>
      <w:bookmarkEnd w:id="381"/>
      <w:r>
        <w:t xml:space="preserve">3.2 </w:t>
      </w:r>
      <w:r w:rsidR="00A05E5F">
        <w:t>Methods and Results</w:t>
      </w:r>
    </w:p>
    <w:p w14:paraId="3F9F93D6" w14:textId="277A7128" w:rsidR="00D01E73" w:rsidRDefault="00A05E5F">
      <w:pPr>
        <w:jc w:val="both"/>
      </w:pPr>
      <w:r w:rsidRPr="00B25084">
        <w:t xml:space="preserve">Following </w:t>
      </w:r>
      <w:r w:rsidR="003B3A5E" w:rsidRPr="00B25084">
        <w:t xml:space="preserve">the </w:t>
      </w:r>
      <w:r w:rsidRPr="00B25084">
        <w:t>analysis</w:t>
      </w:r>
      <w:r w:rsidR="008439AE" w:rsidRPr="00B25084">
        <w:t xml:space="preserve"> conducted by</w:t>
      </w:r>
      <w:r w:rsidR="006C5651">
        <w:t xml:space="preserve"> FH</w:t>
      </w:r>
      <w:r w:rsidRPr="00B25084">
        <w:t>, we built a multilinear regression model to assess the relationship between eac</w:t>
      </w:r>
      <w:r>
        <w:t xml:space="preserve">h of the six economic preferences, </w:t>
      </w:r>
      <w:r>
        <w:rPr>
          <w:color w:val="9900FF"/>
        </w:rPr>
        <w:t xml:space="preserve">standardized at the global level to exhibit a mean of 0 and a standard deviation of 1, </w:t>
      </w:r>
      <w:r>
        <w:t>and the independent variables associated to the individuals across countries:</w:t>
      </w:r>
    </w:p>
    <w:p w14:paraId="67F73C66" w14:textId="77777777" w:rsidR="00D01E73" w:rsidRDefault="00D01E73">
      <w:pPr>
        <w:jc w:val="both"/>
      </w:pPr>
    </w:p>
    <w:p w14:paraId="12D51616" w14:textId="77777777" w:rsidR="00D01E73" w:rsidRDefault="00A05E5F">
      <w:pPr>
        <w:numPr>
          <w:ilvl w:val="0"/>
          <w:numId w:val="1"/>
        </w:numPr>
        <w:jc w:val="both"/>
      </w:pPr>
      <m:oMath>
        <m:r>
          <w:rPr>
            <w:rFonts w:ascii="Cambria Math" w:hAnsi="Cambria Math"/>
          </w:rPr>
          <w:lastRenderedPageBreak/>
          <m:t>preferenc</m:t>
        </m:r>
        <m:sSup>
          <m:sSupPr>
            <m:ctrlPr>
              <w:ins w:id="382" w:author="E D" w:date="2023-12-21T18:54:00Z">
                <w:rPr>
                  <w:rFonts w:ascii="Cambria Math" w:hAnsi="Cambria Math"/>
                </w:rPr>
              </w:ins>
            </m:ctrlPr>
          </m:sSupPr>
          <m:e>
            <m:sSub>
              <m:sSubPr>
                <m:ctrlPr>
                  <w:ins w:id="383" w:author="E D" w:date="2023-12-21T18:54:00Z">
                    <w:rPr>
                      <w:rFonts w:ascii="Cambria Math" w:hAnsi="Cambria Math"/>
                    </w:rPr>
                  </w:ins>
                </m:ctrlPr>
              </m:sSubPr>
              <m:e>
                <m:r>
                  <w:rPr>
                    <w:rFonts w:ascii="Cambria Math" w:hAnsi="Cambria Math"/>
                  </w:rPr>
                  <m:t>e</m:t>
                </m:r>
              </m:e>
              <m:sub>
                <m:r>
                  <w:rPr>
                    <w:rFonts w:ascii="Cambria Math" w:hAnsi="Cambria Math"/>
                  </w:rPr>
                  <m:t>i</m:t>
                </m:r>
              </m:sub>
            </m:sSub>
          </m:e>
          <m:sup>
            <m:r>
              <w:rPr>
                <w:rFonts w:ascii="Cambria Math" w:hAnsi="Cambria Math"/>
              </w:rPr>
              <m:t>c</m:t>
            </m:r>
          </m:sup>
        </m:sSup>
        <m:r>
          <w:rPr>
            <w:rFonts w:ascii="Cambria Math" w:hAnsi="Cambria Math"/>
          </w:rPr>
          <m:t xml:space="preserve"> = </m:t>
        </m:r>
        <m:sSup>
          <m:sSupPr>
            <m:ctrlPr>
              <w:ins w:id="384" w:author="E D" w:date="2023-12-21T18:54:00Z">
                <w:rPr>
                  <w:rFonts w:ascii="Cambria Math" w:hAnsi="Cambria Math"/>
                </w:rPr>
              </w:ins>
            </m:ctrlPr>
          </m:sSupPr>
          <m:e>
            <m:sSub>
              <m:sSubPr>
                <m:ctrlPr>
                  <w:ins w:id="385" w:author="E D" w:date="2023-12-21T18:54:00Z">
                    <w:rPr>
                      <w:rFonts w:ascii="Cambria Math" w:hAnsi="Cambria Math"/>
                    </w:rPr>
                  </w:ins>
                </m:ctrlPr>
              </m:sSubPr>
              <m:e>
                <m:r>
                  <w:rPr>
                    <w:rFonts w:ascii="Cambria Math" w:hAnsi="Cambria Math"/>
                  </w:rPr>
                  <m:t>β</m:t>
                </m:r>
              </m:e>
              <m:sub>
                <m:r>
                  <w:rPr>
                    <w:rFonts w:ascii="Cambria Math" w:hAnsi="Cambria Math"/>
                  </w:rPr>
                  <m:t>1</m:t>
                </m:r>
              </m:sub>
            </m:sSub>
          </m:e>
          <m:sup>
            <m:r>
              <w:rPr>
                <w:rFonts w:ascii="Cambria Math" w:hAnsi="Cambria Math"/>
              </w:rPr>
              <m:t>c</m:t>
            </m:r>
          </m:sup>
        </m:sSup>
        <m:r>
          <w:rPr>
            <w:rFonts w:ascii="Cambria Math" w:hAnsi="Cambria Math"/>
          </w:rPr>
          <m:t xml:space="preserve"> femal</m:t>
        </m:r>
        <m:sSub>
          <m:sSubPr>
            <m:ctrlPr>
              <w:ins w:id="386" w:author="E D" w:date="2023-12-21T18:54:00Z">
                <w:rPr>
                  <w:rFonts w:ascii="Cambria Math" w:hAnsi="Cambria Math"/>
                </w:rPr>
              </w:ins>
            </m:ctrlPr>
          </m:sSubPr>
          <m:e>
            <m:r>
              <w:rPr>
                <w:rFonts w:ascii="Cambria Math" w:hAnsi="Cambria Math"/>
              </w:rPr>
              <m:t>e</m:t>
            </m:r>
          </m:e>
          <m:sub>
            <m:r>
              <w:rPr>
                <w:rFonts w:ascii="Cambria Math" w:hAnsi="Cambria Math"/>
              </w:rPr>
              <m:t>i</m:t>
            </m:r>
          </m:sub>
        </m:sSub>
        <m:r>
          <w:rPr>
            <w:rFonts w:ascii="Cambria Math" w:hAnsi="Cambria Math"/>
          </w:rPr>
          <m:t xml:space="preserve"> + </m:t>
        </m:r>
        <m:sSup>
          <m:sSupPr>
            <m:ctrlPr>
              <w:ins w:id="387" w:author="E D" w:date="2023-12-21T18:54:00Z">
                <w:rPr>
                  <w:rFonts w:ascii="Cambria Math" w:hAnsi="Cambria Math"/>
                </w:rPr>
              </w:ins>
            </m:ctrlPr>
          </m:sSupPr>
          <m:e>
            <m:sSub>
              <m:sSubPr>
                <m:ctrlPr>
                  <w:ins w:id="388" w:author="E D" w:date="2023-12-21T18:54:00Z">
                    <w:rPr>
                      <w:rFonts w:ascii="Cambria Math" w:hAnsi="Cambria Math"/>
                    </w:rPr>
                  </w:ins>
                </m:ctrlPr>
              </m:sSubPr>
              <m:e>
                <m:r>
                  <w:rPr>
                    <w:rFonts w:ascii="Cambria Math" w:hAnsi="Cambria Math"/>
                  </w:rPr>
                  <m:t>β</m:t>
                </m:r>
              </m:e>
              <m:sub>
                <m:r>
                  <w:rPr>
                    <w:rFonts w:ascii="Cambria Math" w:hAnsi="Cambria Math"/>
                  </w:rPr>
                  <m:t>2</m:t>
                </m:r>
              </m:sub>
            </m:sSub>
          </m:e>
          <m:sup>
            <m:r>
              <w:rPr>
                <w:rFonts w:ascii="Cambria Math" w:hAnsi="Cambria Math"/>
              </w:rPr>
              <m:t>c</m:t>
            </m:r>
          </m:sup>
        </m:sSup>
        <m:r>
          <w:rPr>
            <w:rFonts w:ascii="Cambria Math" w:hAnsi="Cambria Math"/>
          </w:rPr>
          <m:t xml:space="preserve"> ag</m:t>
        </m:r>
        <m:sSub>
          <m:sSubPr>
            <m:ctrlPr>
              <w:ins w:id="389" w:author="E D" w:date="2023-12-21T18:54:00Z">
                <w:rPr>
                  <w:rFonts w:ascii="Cambria Math" w:hAnsi="Cambria Math"/>
                </w:rPr>
              </w:ins>
            </m:ctrlPr>
          </m:sSubPr>
          <m:e>
            <m:r>
              <w:rPr>
                <w:rFonts w:ascii="Cambria Math" w:hAnsi="Cambria Math"/>
              </w:rPr>
              <m:t>e</m:t>
            </m:r>
          </m:e>
          <m:sub>
            <m:r>
              <w:rPr>
                <w:rFonts w:ascii="Cambria Math" w:hAnsi="Cambria Math"/>
              </w:rPr>
              <m:t>i</m:t>
            </m:r>
          </m:sub>
        </m:sSub>
        <m:r>
          <w:rPr>
            <w:rFonts w:ascii="Cambria Math" w:hAnsi="Cambria Math"/>
          </w:rPr>
          <m:t xml:space="preserve"> + </m:t>
        </m:r>
        <m:sSup>
          <m:sSupPr>
            <m:ctrlPr>
              <w:ins w:id="390" w:author="E D" w:date="2023-12-21T18:54:00Z">
                <w:rPr>
                  <w:rFonts w:ascii="Cambria Math" w:hAnsi="Cambria Math"/>
                </w:rPr>
              </w:ins>
            </m:ctrlPr>
          </m:sSupPr>
          <m:e>
            <m:sSub>
              <m:sSubPr>
                <m:ctrlPr>
                  <w:ins w:id="391" w:author="E D" w:date="2023-12-21T18:54:00Z">
                    <w:rPr>
                      <w:rFonts w:ascii="Cambria Math" w:hAnsi="Cambria Math"/>
                    </w:rPr>
                  </w:ins>
                </m:ctrlPr>
              </m:sSubPr>
              <m:e>
                <m:r>
                  <w:rPr>
                    <w:rFonts w:ascii="Cambria Math" w:hAnsi="Cambria Math"/>
                  </w:rPr>
                  <m:t>β</m:t>
                </m:r>
              </m:e>
              <m:sub>
                <m:r>
                  <w:rPr>
                    <w:rFonts w:ascii="Cambria Math" w:hAnsi="Cambria Math"/>
                  </w:rPr>
                  <m:t>3</m:t>
                </m:r>
              </m:sub>
            </m:sSub>
          </m:e>
          <m:sup>
            <m:r>
              <w:rPr>
                <w:rFonts w:ascii="Cambria Math" w:hAnsi="Cambria Math"/>
              </w:rPr>
              <m:t>c</m:t>
            </m:r>
          </m:sup>
        </m:sSup>
        <m:r>
          <w:rPr>
            <w:rFonts w:ascii="Cambria Math" w:hAnsi="Cambria Math"/>
          </w:rPr>
          <m:t xml:space="preserve"> ag</m:t>
        </m:r>
        <m:sSub>
          <m:sSubPr>
            <m:ctrlPr>
              <w:ins w:id="392" w:author="E D" w:date="2023-12-21T18:54:00Z">
                <w:rPr>
                  <w:rFonts w:ascii="Cambria Math" w:hAnsi="Cambria Math"/>
                </w:rPr>
              </w:ins>
            </m:ctrlPr>
          </m:sSubPr>
          <m:e>
            <m:sSup>
              <m:sSupPr>
                <m:ctrlPr>
                  <w:ins w:id="393" w:author="E D" w:date="2023-12-21T18:54:00Z">
                    <w:rPr>
                      <w:rFonts w:ascii="Cambria Math" w:hAnsi="Cambria Math"/>
                    </w:rPr>
                  </w:ins>
                </m:ctrlPr>
              </m:sSupPr>
              <m:e>
                <m:r>
                  <w:rPr>
                    <w:rFonts w:ascii="Cambria Math" w:hAnsi="Cambria Math"/>
                  </w:rPr>
                  <m:t>e</m:t>
                </m:r>
              </m:e>
              <m:sup>
                <m:r>
                  <w:rPr>
                    <w:rFonts w:ascii="Cambria Math" w:hAnsi="Cambria Math"/>
                  </w:rPr>
                  <m:t>2</m:t>
                </m:r>
              </m:sup>
            </m:sSup>
          </m:e>
          <m:sub>
            <m:r>
              <w:rPr>
                <w:rFonts w:ascii="Cambria Math" w:hAnsi="Cambria Math"/>
              </w:rPr>
              <m:t>i</m:t>
            </m:r>
          </m:sub>
        </m:sSub>
        <m:r>
          <w:rPr>
            <w:rFonts w:ascii="Cambria Math" w:hAnsi="Cambria Math"/>
          </w:rPr>
          <m:t xml:space="preserve">+ </m:t>
        </m:r>
        <m:sSup>
          <m:sSupPr>
            <m:ctrlPr>
              <w:ins w:id="394" w:author="E D" w:date="2023-12-21T18:54:00Z">
                <w:rPr>
                  <w:rFonts w:ascii="Cambria Math" w:hAnsi="Cambria Math"/>
                </w:rPr>
              </w:ins>
            </m:ctrlPr>
          </m:sSupPr>
          <m:e>
            <m:sSub>
              <m:sSubPr>
                <m:ctrlPr>
                  <w:ins w:id="395" w:author="E D" w:date="2023-12-21T18:54:00Z">
                    <w:rPr>
                      <w:rFonts w:ascii="Cambria Math" w:hAnsi="Cambria Math"/>
                    </w:rPr>
                  </w:ins>
                </m:ctrlPr>
              </m:sSubPr>
              <m:e>
                <m:r>
                  <w:rPr>
                    <w:rFonts w:ascii="Cambria Math" w:hAnsi="Cambria Math"/>
                  </w:rPr>
                  <m:t>β</m:t>
                </m:r>
              </m:e>
              <m:sub>
                <m:r>
                  <w:rPr>
                    <w:rFonts w:ascii="Cambria Math" w:hAnsi="Cambria Math"/>
                  </w:rPr>
                  <m:t>4</m:t>
                </m:r>
              </m:sub>
            </m:sSub>
          </m:e>
          <m:sup>
            <m:r>
              <w:rPr>
                <w:rFonts w:ascii="Cambria Math" w:hAnsi="Cambria Math"/>
              </w:rPr>
              <m:t>c</m:t>
            </m:r>
          </m:sup>
        </m:sSup>
        <m:r>
          <w:rPr>
            <w:rFonts w:ascii="Cambria Math" w:hAnsi="Cambria Math"/>
          </w:rPr>
          <m:t xml:space="preserve"> subj math skill</m:t>
        </m:r>
        <m:sSub>
          <m:sSubPr>
            <m:ctrlPr>
              <w:ins w:id="396" w:author="E D" w:date="2023-12-21T18:54:00Z">
                <w:rPr>
                  <w:rFonts w:ascii="Cambria Math" w:hAnsi="Cambria Math"/>
                </w:rPr>
              </w:ins>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ins w:id="397" w:author="E D" w:date="2023-12-21T18:54:00Z">
                <w:rPr>
                  <w:rFonts w:ascii="Cambria Math" w:hAnsi="Cambria Math"/>
                </w:rPr>
              </w:ins>
            </m:ctrlPr>
          </m:sSubPr>
          <m:e>
            <m:r>
              <w:rPr>
                <w:rFonts w:ascii="Cambria Math" w:hAnsi="Cambria Math"/>
              </w:rPr>
              <m:t>ϵ</m:t>
            </m:r>
          </m:e>
          <m:sub>
            <m:r>
              <w:rPr>
                <w:rFonts w:ascii="Cambria Math" w:hAnsi="Cambria Math"/>
              </w:rPr>
              <m:t>i</m:t>
            </m:r>
          </m:sub>
        </m:sSub>
      </m:oMath>
    </w:p>
    <w:p w14:paraId="13BCF53B" w14:textId="77777777" w:rsidR="00D01E73" w:rsidRDefault="00D01E73">
      <w:pPr>
        <w:jc w:val="both"/>
      </w:pPr>
    </w:p>
    <w:p w14:paraId="5318847E" w14:textId="77777777" w:rsidR="00D01E73" w:rsidRDefault="00A05E5F">
      <w:pPr>
        <w:jc w:val="both"/>
        <w:rPr>
          <w:color w:val="9900FF"/>
        </w:rPr>
      </w:pPr>
      <w:r>
        <w:t xml:space="preserve">where the subscript </w:t>
      </w:r>
      <w:r>
        <w:rPr>
          <w:i/>
        </w:rPr>
        <w:t>i</w:t>
      </w:r>
      <w:r>
        <w:t xml:space="preserve"> is the index of a survey participant and </w:t>
      </w:r>
      <w:r>
        <w:rPr>
          <w:i/>
        </w:rPr>
        <w:t>c</w:t>
      </w:r>
      <w:r>
        <w:t xml:space="preserve"> is the index for a country. This results in six models – one for each economic preference – with four coefficients. The coefficient for the dummy variable </w:t>
      </w:r>
      <m:oMath>
        <m:r>
          <w:rPr>
            <w:rFonts w:ascii="Cambria Math" w:hAnsi="Cambria Math"/>
          </w:rPr>
          <m:t>female</m:t>
        </m:r>
      </m:oMath>
      <w:r>
        <w:t xml:space="preserve">, </w:t>
      </w:r>
      <m:oMath>
        <m:sSup>
          <m:sSupPr>
            <m:ctrlPr>
              <w:ins w:id="398" w:author="E D" w:date="2023-12-21T18:54:00Z">
                <w:rPr>
                  <w:rFonts w:ascii="Cambria Math" w:hAnsi="Cambria Math"/>
                </w:rPr>
              </w:ins>
            </m:ctrlPr>
          </m:sSupPr>
          <m:e>
            <m:sSub>
              <m:sSubPr>
                <m:ctrlPr>
                  <w:ins w:id="399" w:author="E D" w:date="2023-12-21T18:54:00Z">
                    <w:rPr>
                      <w:rFonts w:ascii="Cambria Math" w:hAnsi="Cambria Math"/>
                    </w:rPr>
                  </w:ins>
                </m:ctrlPr>
              </m:sSubPr>
              <m:e>
                <m:r>
                  <w:rPr>
                    <w:rFonts w:ascii="Cambria Math" w:hAnsi="Cambria Math"/>
                  </w:rPr>
                  <m:t>β</m:t>
                </m:r>
              </m:e>
              <m:sub>
                <m:r>
                  <w:rPr>
                    <w:rFonts w:ascii="Cambria Math" w:hAnsi="Cambria Math"/>
                  </w:rPr>
                  <m:t>1</m:t>
                </m:r>
              </m:sub>
            </m:sSub>
          </m:e>
          <m:sup>
            <m:r>
              <w:rPr>
                <w:rFonts w:ascii="Cambria Math" w:hAnsi="Cambria Math"/>
              </w:rPr>
              <m:t>c</m:t>
            </m:r>
          </m:sup>
        </m:sSup>
        <m:r>
          <w:rPr>
            <w:rFonts w:ascii="Cambria Math" w:hAnsi="Cambria Math"/>
          </w:rPr>
          <m:t xml:space="preserve"> </m:t>
        </m:r>
      </m:oMath>
      <w:r>
        <w:t>, is used as a measure for gender difference. The multilinear regression has been conducted independently for each country. Therefore, in total, there is one coefficient representing gender differences for each of the six economic preferences for 76 countries.</w:t>
      </w:r>
    </w:p>
    <w:p w14:paraId="6E9FA81E" w14:textId="77777777" w:rsidR="00D01E73" w:rsidRDefault="00D01E73">
      <w:pPr>
        <w:jc w:val="both"/>
      </w:pPr>
    </w:p>
    <w:p w14:paraId="7E0178A3" w14:textId="50BBE1E8" w:rsidR="00D01E73" w:rsidRDefault="00A05E5F">
      <w:pPr>
        <w:jc w:val="both"/>
      </w:pPr>
      <w:r>
        <w:t>We performed a PCA on the six coefficients for gender differences in separate preference measures and used the first component to obtain a single measure for gender differences. FH refer</w:t>
      </w:r>
      <w:r w:rsidR="00512BEE">
        <w:t>red</w:t>
      </w:r>
      <w:r>
        <w:t xml:space="preserve"> to this summarized index as "average gender differences". We find this nomenclature potentially confusing, therefore we refer to it as either “aggregated index”, or as “summarized index”, rather than "average". The PCA technique has also been applied </w:t>
      </w:r>
      <w:r w:rsidR="00512BEE">
        <w:t xml:space="preserve">to </w:t>
      </w:r>
      <w:r>
        <w:t xml:space="preserve">the four gender equality indexes to get the joint index (Gender Equality Index) already described in </w:t>
      </w:r>
      <w:r w:rsidR="00A35165">
        <w:t xml:space="preserve">Section </w:t>
      </w:r>
      <w:r>
        <w:t>2 of this paper.</w:t>
      </w:r>
    </w:p>
    <w:p w14:paraId="197DFB3B" w14:textId="77777777" w:rsidR="00D01E73" w:rsidRDefault="00D01E73">
      <w:pPr>
        <w:jc w:val="both"/>
      </w:pPr>
    </w:p>
    <w:p w14:paraId="111BBD36" w14:textId="78A1D775" w:rsidR="00D01E73" w:rsidRDefault="00A05E5F">
      <w:pPr>
        <w:jc w:val="both"/>
        <w:rPr>
          <w:color w:val="9900FF"/>
        </w:rPr>
      </w:pPr>
      <w:r>
        <w:rPr>
          <w:color w:val="9900FF"/>
        </w:rPr>
        <w:t xml:space="preserve">The competing hypotheses </w:t>
      </w:r>
      <w:r w:rsidRPr="00A05E5F">
        <w:rPr>
          <w:color w:val="9900FF"/>
        </w:rPr>
        <w:t>proposed by FH and described in Section 2 can be formally written using the following multilinear model:</w:t>
      </w:r>
    </w:p>
    <w:p w14:paraId="70366BA0" w14:textId="77777777" w:rsidR="00D01E73" w:rsidRDefault="00D01E73">
      <w:pPr>
        <w:jc w:val="both"/>
      </w:pPr>
    </w:p>
    <w:p w14:paraId="72CBBD00" w14:textId="77777777" w:rsidR="00D01E73" w:rsidRDefault="00A05E5F">
      <w:pPr>
        <w:numPr>
          <w:ilvl w:val="0"/>
          <w:numId w:val="1"/>
        </w:numPr>
        <w:jc w:val="both"/>
      </w:pPr>
      <m:oMath>
        <m:r>
          <w:rPr>
            <w:rFonts w:ascii="Cambria Math" w:hAnsi="Cambria Math"/>
          </w:rPr>
          <m:t xml:space="preserve">Gender Diff = </m:t>
        </m:r>
        <m:sSub>
          <m:sSubPr>
            <m:ctrlPr>
              <w:ins w:id="400" w:author="E D" w:date="2023-12-21T18:54:00Z">
                <w:rPr>
                  <w:rFonts w:ascii="Cambria Math" w:hAnsi="Cambria Math"/>
                </w:rPr>
              </w:ins>
            </m:ctrlPr>
          </m:sSubPr>
          <m:e>
            <m:r>
              <w:rPr>
                <w:rFonts w:ascii="Cambria Math" w:hAnsi="Cambria Math"/>
              </w:rPr>
              <m:t>β</m:t>
            </m:r>
          </m:e>
          <m:sub>
            <m:r>
              <w:rPr>
                <w:rFonts w:ascii="Cambria Math" w:hAnsi="Cambria Math"/>
              </w:rPr>
              <m:t>econdev</m:t>
            </m:r>
          </m:sub>
        </m:sSub>
        <m:r>
          <w:rPr>
            <w:rFonts w:ascii="Cambria Math" w:hAnsi="Cambria Math"/>
          </w:rPr>
          <m:t xml:space="preserve"> Econ Dev + </m:t>
        </m:r>
        <m:sSub>
          <m:sSubPr>
            <m:ctrlPr>
              <w:ins w:id="401" w:author="E D" w:date="2023-12-21T18:54:00Z">
                <w:rPr>
                  <w:rFonts w:ascii="Cambria Math" w:hAnsi="Cambria Math"/>
                </w:rPr>
              </w:ins>
            </m:ctrlPr>
          </m:sSubPr>
          <m:e>
            <m:r>
              <w:rPr>
                <w:rFonts w:ascii="Cambria Math" w:hAnsi="Cambria Math"/>
              </w:rPr>
              <m:t>β</m:t>
            </m:r>
          </m:e>
          <m:sub>
            <m:r>
              <w:rPr>
                <w:rFonts w:ascii="Cambria Math" w:hAnsi="Cambria Math"/>
              </w:rPr>
              <m:t>gender equality</m:t>
            </m:r>
          </m:sub>
        </m:sSub>
        <m:r>
          <w:rPr>
            <w:rFonts w:ascii="Cambria Math" w:hAnsi="Cambria Math"/>
          </w:rPr>
          <m:t xml:space="preserve"> Gender Equality</m:t>
        </m:r>
      </m:oMath>
    </w:p>
    <w:p w14:paraId="0D1EAE27" w14:textId="77777777" w:rsidR="00D01E73" w:rsidRDefault="00D01E73">
      <w:pPr>
        <w:jc w:val="both"/>
      </w:pPr>
    </w:p>
    <w:p w14:paraId="3CD82F9A" w14:textId="6AF1E67E" w:rsidR="00F11740" w:rsidRDefault="00F11740">
      <w:pPr>
        <w:jc w:val="both"/>
        <w:rPr>
          <w:color w:val="7030A0"/>
        </w:rPr>
      </w:pPr>
      <w:r w:rsidRPr="00F11740">
        <w:rPr>
          <w:color w:val="7030A0"/>
        </w:rPr>
        <w:t>Where</w:t>
      </w:r>
      <w:r>
        <w:rPr>
          <w:color w:val="7030A0"/>
        </w:rPr>
        <w:t xml:space="preserve"> the variable</w:t>
      </w:r>
      <w:r w:rsidRPr="00F11740">
        <w:rPr>
          <w:color w:val="7030A0"/>
        </w:rPr>
        <w:t xml:space="preserve"> </w:t>
      </w:r>
      <w:r w:rsidRPr="00F11740">
        <w:rPr>
          <w:i/>
          <w:iCs/>
          <w:color w:val="7030A0"/>
        </w:rPr>
        <w:t xml:space="preserve">Econ Dev </w:t>
      </w:r>
      <w:r>
        <w:rPr>
          <w:color w:val="7030A0"/>
        </w:rPr>
        <w:t xml:space="preserve">is always Log GDP p/c, while </w:t>
      </w:r>
      <w:r w:rsidRPr="00F11740">
        <w:rPr>
          <w:i/>
          <w:iCs/>
          <w:color w:val="7030A0"/>
        </w:rPr>
        <w:t>Gender Equality</w:t>
      </w:r>
      <w:r>
        <w:rPr>
          <w:color w:val="7030A0"/>
        </w:rPr>
        <w:t xml:space="preserve"> can be either the Gender Equality Index, or one of its sub-indexes</w:t>
      </w:r>
      <w:r w:rsidRPr="00F11740">
        <w:rPr>
          <w:color w:val="7030A0"/>
        </w:rPr>
        <w:t xml:space="preserve"> </w:t>
      </w:r>
      <w:commentRangeStart w:id="402"/>
      <w:r w:rsidRPr="00F11740">
        <w:rPr>
          <w:color w:val="7030A0"/>
        </w:rPr>
        <w:t>(WEF GGGI, UNDP GII, F/M LFP, and TSWS).</w:t>
      </w:r>
      <w:commentRangeEnd w:id="402"/>
      <w:r w:rsidRPr="00F11740">
        <w:rPr>
          <w:rStyle w:val="CommentReference"/>
          <w:color w:val="7030A0"/>
        </w:rPr>
        <w:commentReference w:id="402"/>
      </w:r>
    </w:p>
    <w:p w14:paraId="53071B5F" w14:textId="77777777" w:rsidR="00F11740" w:rsidRPr="00F11740" w:rsidRDefault="00F11740">
      <w:pPr>
        <w:jc w:val="both"/>
        <w:rPr>
          <w:color w:val="7030A0"/>
        </w:rPr>
      </w:pPr>
    </w:p>
    <w:p w14:paraId="6D0BB919" w14:textId="1A90B764" w:rsidR="00D01E73" w:rsidRDefault="00A05E5F">
      <w:pPr>
        <w:jc w:val="both"/>
      </w:pPr>
      <w:r>
        <w:t>Therefore, we would expect that:</w:t>
      </w:r>
    </w:p>
    <w:p w14:paraId="75C8F75A" w14:textId="77777777" w:rsidR="00D01E73" w:rsidRDefault="00D01E73">
      <w:pPr>
        <w:jc w:val="both"/>
      </w:pPr>
    </w:p>
    <w:p w14:paraId="39C640E4" w14:textId="77777777" w:rsidR="00D01E73" w:rsidRDefault="00A05E5F">
      <w:pPr>
        <w:jc w:val="both"/>
      </w:pPr>
      <w:r>
        <w:t>1. If the social role hypothesis is correct, the model above will result in negative coefficients for economic development and gender equality.</w:t>
      </w:r>
    </w:p>
    <w:p w14:paraId="05B434C9" w14:textId="77777777" w:rsidR="00D01E73" w:rsidRDefault="00D01E73">
      <w:pPr>
        <w:jc w:val="both"/>
      </w:pPr>
    </w:p>
    <w:p w14:paraId="6D59C135" w14:textId="77777777" w:rsidR="00D01E73" w:rsidRDefault="00A05E5F">
      <w:pPr>
        <w:jc w:val="both"/>
      </w:pPr>
      <w:r>
        <w:t>2. If the resource hypothesis is correct, then we will have positive coefficients for economic development and gender equality.</w:t>
      </w:r>
    </w:p>
    <w:p w14:paraId="27560551" w14:textId="77777777" w:rsidR="00D01E73" w:rsidRDefault="00D01E73">
      <w:pPr>
        <w:jc w:val="both"/>
      </w:pPr>
    </w:p>
    <w:p w14:paraId="2A16C008" w14:textId="341D204D" w:rsidR="00D01E73" w:rsidRDefault="00A05E5F">
      <w:pPr>
        <w:jc w:val="both"/>
      </w:pPr>
      <w:r>
        <w:t xml:space="preserve">Following these statements, the null hypothesis is that there is no correlation between gender differences in economic preferences and economic development, and between gender differences in economic preferences and gender equality. Any other scenario (for example, when one coefficient in the model is positive and the other is negative) is left out of the original hypotheses and would require the formulation of additional hypotheses and further studies. </w:t>
      </w:r>
    </w:p>
    <w:p w14:paraId="45D1B0F2" w14:textId="77777777" w:rsidR="00D01E73" w:rsidRDefault="00D01E73">
      <w:pPr>
        <w:jc w:val="both"/>
      </w:pPr>
    </w:p>
    <w:p w14:paraId="7162F211" w14:textId="3B423E45" w:rsidR="00F11740" w:rsidRPr="00BB612C" w:rsidRDefault="00F11740" w:rsidP="008F275D">
      <w:pPr>
        <w:jc w:val="both"/>
        <w:rPr>
          <w:color w:val="7030A0"/>
        </w:rPr>
      </w:pPr>
      <w:r w:rsidRPr="00BB612C">
        <w:rPr>
          <w:color w:val="7030A0"/>
        </w:rPr>
        <w:t>Since the correlation between economic development and gender equality is a known effect</w:t>
      </w:r>
      <w:r w:rsidR="00BB612C" w:rsidRPr="00BB612C">
        <w:rPr>
          <w:color w:val="7030A0"/>
        </w:rPr>
        <w:t xml:space="preserve"> [@10.2307/23644911; @GGGreport2015]</w:t>
      </w:r>
      <w:r w:rsidRPr="00BB612C">
        <w:rPr>
          <w:color w:val="7030A0"/>
        </w:rPr>
        <w:t>, we  checked the correlation between their proxies</w:t>
      </w:r>
      <w:r w:rsidR="00BB612C" w:rsidRPr="00BB612C">
        <w:rPr>
          <w:color w:val="7030A0"/>
        </w:rPr>
        <w:t xml:space="preserve">, </w:t>
      </w:r>
      <w:r w:rsidRPr="00BB612C">
        <w:rPr>
          <w:color w:val="7030A0"/>
        </w:rPr>
        <w:t>regressing Log GDP p/c on the Gender Equality Index built by FH. The correlation found is moderately strong (r = 0.54) and statistically significant (p-value &lt; 0.0001), as one can see in the Supplementary Material, Figure 3.</w:t>
      </w:r>
      <w:r w:rsidR="00BB612C" w:rsidRPr="00BB612C">
        <w:rPr>
          <w:color w:val="7030A0"/>
        </w:rPr>
        <w:t xml:space="preserve"> The multilinear regression takes into account this correlation, and the theorem from Frisch–Waugh–Lovell [@10.2307/1907330; </w:t>
      </w:r>
      <w:r w:rsidR="00BB612C" w:rsidRPr="00BB612C">
        <w:rPr>
          <w:color w:val="7030A0"/>
        </w:rPr>
        <w:lastRenderedPageBreak/>
        <w:t>@doi:10.1080/01621459.1963.10480682] guarantees that the coefficients found are the same as those found in the residual analysis, as performed in FH.</w:t>
      </w:r>
    </w:p>
    <w:p w14:paraId="392CDC67" w14:textId="77777777" w:rsidR="00D01E73" w:rsidRPr="00A05E5F" w:rsidRDefault="00D01E73">
      <w:pPr>
        <w:jc w:val="both"/>
        <w:rPr>
          <w:color w:val="9900FF"/>
        </w:rPr>
      </w:pPr>
    </w:p>
    <w:p w14:paraId="0910381C" w14:textId="23E1D985" w:rsidR="00D01E73" w:rsidRDefault="00E13076">
      <w:pPr>
        <w:jc w:val="both"/>
        <w:rPr>
          <w:color w:val="9900FF"/>
        </w:rPr>
      </w:pPr>
      <w:r w:rsidRPr="00A05E5F">
        <w:rPr>
          <w:color w:val="9900FF"/>
        </w:rPr>
        <w:t>Noteworthy, a</w:t>
      </w:r>
      <w:r w:rsidR="00A05E5F" w:rsidRPr="00A05E5F">
        <w:rPr>
          <w:color w:val="9900FF"/>
        </w:rPr>
        <w:t xml:space="preserve"> major part of </w:t>
      </w:r>
      <w:ins w:id="403" w:author="Cerioli, Sara" w:date="2024-01-04T21:29:00Z">
        <w:r w:rsidR="0080728F">
          <w:rPr>
            <w:color w:val="9900FF"/>
          </w:rPr>
          <w:t>FH</w:t>
        </w:r>
      </w:ins>
      <w:del w:id="404" w:author="Cerioli, Sara" w:date="2024-01-04T21:29:00Z">
        <w:r w:rsidR="00A05E5F" w:rsidRPr="00A05E5F" w:rsidDel="0080728F">
          <w:rPr>
            <w:color w:val="9900FF"/>
          </w:rPr>
          <w:delText xml:space="preserve">the </w:delText>
        </w:r>
        <w:r w:rsidR="00BB612C" w:rsidDel="0080728F">
          <w:rPr>
            <w:color w:val="9900FF"/>
          </w:rPr>
          <w:delText>original</w:delText>
        </w:r>
      </w:del>
      <w:r w:rsidR="00BB612C">
        <w:rPr>
          <w:color w:val="9900FF"/>
        </w:rPr>
        <w:t xml:space="preserve"> </w:t>
      </w:r>
      <w:r w:rsidR="00A05E5F" w:rsidRPr="00A05E5F">
        <w:rPr>
          <w:color w:val="9900FF"/>
        </w:rPr>
        <w:t>analysis uses</w:t>
      </w:r>
      <w:r w:rsidR="00A05E5F">
        <w:rPr>
          <w:color w:val="9900FF"/>
        </w:rPr>
        <w:t xml:space="preserve"> additional standardization procedures for dependent and independent variables of Equation 2, </w:t>
      </w:r>
      <w:r w:rsidR="001805F6">
        <w:rPr>
          <w:color w:val="9900FF"/>
        </w:rPr>
        <w:t xml:space="preserve">in addition to </w:t>
      </w:r>
      <w:r w:rsidR="00EA50F5">
        <w:rPr>
          <w:color w:val="9900FF"/>
        </w:rPr>
        <w:t>the</w:t>
      </w:r>
      <w:r w:rsidR="008C50DB">
        <w:rPr>
          <w:color w:val="9900FF"/>
        </w:rPr>
        <w:t xml:space="preserve"> </w:t>
      </w:r>
      <w:r w:rsidR="00A05E5F">
        <w:rPr>
          <w:color w:val="9900FF"/>
        </w:rPr>
        <w:t>standardization procedure performed for preference measures in Equation 1. We follow the same procedure in replication</w:t>
      </w:r>
      <w:del w:id="405" w:author="Cerioli, Sara" w:date="2024-01-04T21:30:00Z">
        <w:r w:rsidR="00A05E5F" w:rsidDel="0080728F">
          <w:rPr>
            <w:color w:val="9900FF"/>
          </w:rPr>
          <w:delText xml:space="preserve"> of</w:delText>
        </w:r>
      </w:del>
      <w:del w:id="406" w:author="Cerioli, Sara" w:date="2024-01-04T21:29:00Z">
        <w:r w:rsidR="00A05E5F" w:rsidDel="0080728F">
          <w:rPr>
            <w:color w:val="9900FF"/>
          </w:rPr>
          <w:delText xml:space="preserve"> the original results</w:delText>
        </w:r>
      </w:del>
      <w:r w:rsidR="00A05E5F">
        <w:rPr>
          <w:color w:val="9900FF"/>
        </w:rPr>
        <w:t xml:space="preserve"> to compare our analysis with FH’s. However, during our extended analysis of gender equality indexes and separate preference measures (Section 4), we also calculated regression coefficients for the non-standardized summarized index and gender differences in each preference. Without standardization, the effects are expressed in measured gender differences in economic preferences</w:t>
      </w:r>
      <w:r w:rsidR="00054DC1">
        <w:rPr>
          <w:color w:val="9900FF"/>
        </w:rPr>
        <w:t xml:space="preserve">. </w:t>
      </w:r>
      <w:r w:rsidR="00A05E5F">
        <w:rPr>
          <w:color w:val="9900FF"/>
        </w:rPr>
        <w:t>Standardization of the Log GDP p/c and gender equality indicators was still performed in all cases.</w:t>
      </w:r>
    </w:p>
    <w:p w14:paraId="27D3BD99" w14:textId="77777777" w:rsidR="00D01E73" w:rsidRDefault="00D01E73">
      <w:pPr>
        <w:jc w:val="both"/>
      </w:pPr>
    </w:p>
    <w:p w14:paraId="011D4F9B" w14:textId="17E879AD" w:rsidR="00D01E73" w:rsidRDefault="00A05E5F">
      <w:pPr>
        <w:jc w:val="both"/>
      </w:pPr>
      <w:r>
        <w:t xml:space="preserve">We summarize in Table 1 the comparison of our analysis to </w:t>
      </w:r>
      <w:r w:rsidR="00D47A83" w:rsidRPr="00E13076">
        <w:t xml:space="preserve">the </w:t>
      </w:r>
      <w:r w:rsidR="00826CA8" w:rsidRPr="00E13076">
        <w:t xml:space="preserve">one performed in </w:t>
      </w:r>
      <w:ins w:id="407" w:author="Cerioli, Sara" w:date="2024-01-04T21:30:00Z">
        <w:r w:rsidR="0080728F">
          <w:t xml:space="preserve">FH </w:t>
        </w:r>
      </w:ins>
      <w:del w:id="408" w:author="Cerioli, Sara" w:date="2024-01-04T21:30:00Z">
        <w:r w:rsidR="00826CA8" w:rsidRPr="00E13076" w:rsidDel="0080728F">
          <w:delText xml:space="preserve">the original </w:delText>
        </w:r>
      </w:del>
      <w:r w:rsidR="00826CA8" w:rsidRPr="00E13076">
        <w:t>study</w:t>
      </w:r>
      <w:r w:rsidR="00D47A83" w:rsidRPr="00E13076">
        <w:t xml:space="preserve"> </w:t>
      </w:r>
      <w:r w:rsidRPr="00E13076">
        <w:t>(from Figures 2 A-F of @doi:10.1126/science.aas9899). The results found are all in agreement with the original ones (although with</w:t>
      </w:r>
      <w:r>
        <w:t xml:space="preserve"> some differences in p-values), except for the coefficient found for TSWS. The difference is not surprising, as TSWS was one of the most difficult indicators to replicate because of a lack of clear instructions in </w:t>
      </w:r>
      <w:ins w:id="409" w:author="Cerioli, Sara" w:date="2024-01-04T21:30:00Z">
        <w:r w:rsidR="0080728F">
          <w:t xml:space="preserve">FH </w:t>
        </w:r>
      </w:ins>
      <w:del w:id="410" w:author="Cerioli, Sara" w:date="2024-01-04T21:30:00Z">
        <w:r w:rsidR="001F3964" w:rsidDel="0080728F">
          <w:delText xml:space="preserve">the original </w:delText>
        </w:r>
      </w:del>
      <w:r w:rsidR="001F3964">
        <w:t xml:space="preserve">study </w:t>
      </w:r>
      <w:r>
        <w:t xml:space="preserve">(see also our Supplementary Material, "Data Collection, Cleaning, and Standardization"). Note also that the coefficients for </w:t>
      </w:r>
      <w:r w:rsidRPr="00B613A0">
        <w:t xml:space="preserve">economic development conditional on the four single indexes for gender equality are not provided in </w:t>
      </w:r>
      <w:r>
        <w:t>the original analysis.</w:t>
      </w:r>
    </w:p>
    <w:p w14:paraId="5C83A98D" w14:textId="22E330FB" w:rsidR="00D01E73" w:rsidRDefault="004A36CE">
      <w:pPr>
        <w:pStyle w:val="Heading2"/>
        <w:jc w:val="both"/>
      </w:pPr>
      <w:bookmarkStart w:id="411" w:name="_o4037minq8ep" w:colFirst="0" w:colLast="0"/>
      <w:bookmarkEnd w:id="411"/>
      <w:r>
        <w:t xml:space="preserve">3.3 </w:t>
      </w:r>
      <w:commentRangeStart w:id="412"/>
      <w:r w:rsidR="00A05E5F">
        <w:t>Robust Linear Regression</w:t>
      </w:r>
      <w:commentRangeEnd w:id="412"/>
      <w:r w:rsidR="00603EF0">
        <w:rPr>
          <w:rStyle w:val="CommentReference"/>
        </w:rPr>
        <w:commentReference w:id="412"/>
      </w:r>
    </w:p>
    <w:p w14:paraId="420C6190" w14:textId="1B61E734" w:rsidR="00D01E73" w:rsidRDefault="00A05E5F">
      <w:pPr>
        <w:jc w:val="both"/>
      </w:pPr>
      <w:r>
        <w:t xml:space="preserve">Within the Global Preference Survey, economic preferences </w:t>
      </w:r>
      <w:r w:rsidR="006025F9">
        <w:t>were</w:t>
      </w:r>
      <w:r>
        <w:t xml:space="preserve"> measured </w:t>
      </w:r>
      <w:r w:rsidR="00BF3838">
        <w:t>with</w:t>
      </w:r>
      <w:r>
        <w:t xml:space="preserve"> both qualitative and quantitative responses</w:t>
      </w:r>
      <w:r w:rsidR="006025F9">
        <w:t>.</w:t>
      </w:r>
      <w:r>
        <w:t xml:space="preserve"> For all the </w:t>
      </w:r>
      <w:r w:rsidR="006842CD">
        <w:t xml:space="preserve">economic </w:t>
      </w:r>
      <w:r>
        <w:t xml:space="preserve">preferences, a qualitative question </w:t>
      </w:r>
      <w:r w:rsidR="00A863B0">
        <w:t>based on</w:t>
      </w:r>
      <w:r>
        <w:t xml:space="preserve"> a Likert scale between 0 and 10</w:t>
      </w:r>
      <w:r w:rsidR="00F948A3">
        <w:t xml:space="preserve"> was used</w:t>
      </w:r>
      <w:r>
        <w:t xml:space="preserve">, while a quantitative measurement </w:t>
      </w:r>
      <w:r w:rsidR="00F948A3">
        <w:t>was</w:t>
      </w:r>
      <w:r>
        <w:t xml:space="preserve"> performed </w:t>
      </w:r>
      <w:r w:rsidR="00F948A3">
        <w:t xml:space="preserve">for </w:t>
      </w:r>
      <w:r>
        <w:t xml:space="preserve">every </w:t>
      </w:r>
      <w:r w:rsidR="00F948A3">
        <w:t xml:space="preserve">preference </w:t>
      </w:r>
      <w:r>
        <w:t xml:space="preserve">excluding trust (please refer to @FH_SM for further details). This mixed approach of semi-continuous and ordered categorical variables has led us to </w:t>
      </w:r>
      <w:r w:rsidR="00F948A3">
        <w:t xml:space="preserve">the </w:t>
      </w:r>
      <w:r>
        <w:t>question</w:t>
      </w:r>
      <w:r w:rsidR="00F948A3">
        <w:t xml:space="preserve"> </w:t>
      </w:r>
      <w:r w:rsidR="0091153A">
        <w:t>of</w:t>
      </w:r>
      <w:r>
        <w:t xml:space="preserve"> the appropriateness of the OLS method for the data</w:t>
      </w:r>
      <w:r w:rsidR="00F948A3">
        <w:t xml:space="preserve"> analysis</w:t>
      </w:r>
      <w:r>
        <w:t>.</w:t>
      </w:r>
    </w:p>
    <w:p w14:paraId="7007A05C" w14:textId="77777777" w:rsidR="00D01E73" w:rsidRDefault="00D01E73">
      <w:pPr>
        <w:jc w:val="both"/>
      </w:pPr>
    </w:p>
    <w:p w14:paraId="6F9FDB76" w14:textId="77777777" w:rsidR="00D01E73" w:rsidRDefault="00A05E5F">
      <w:pPr>
        <w:spacing w:after="200"/>
        <w:jc w:val="both"/>
      </w:pPr>
      <w:r>
        <w:t xml:space="preserve">A diagnostic test on the data for each preference and each country, carried out using a Shapiro-Wilk test, indicated the presence of non-normality for all the measured economic preferences. In all cases, the distribution of the data has been detected to be non-normally distributed. </w:t>
      </w:r>
    </w:p>
    <w:p w14:paraId="62B32963" w14:textId="567CF667" w:rsidR="00D01E73" w:rsidRDefault="00A05E5F">
      <w:pPr>
        <w:spacing w:after="200"/>
        <w:jc w:val="both"/>
      </w:pPr>
      <w:r>
        <w:t>Based on this outcome, we ran the previous analysis using robust linear regression (RLR) instead of ordinary linear regression, to mitigate potential biases introduced by outliers. The results obtained with the robust linear regression did not differ significantly from the original and the replication analysis (see Table 1 below).</w:t>
      </w:r>
    </w:p>
    <w:p w14:paraId="0E47ADFC" w14:textId="77777777" w:rsidR="00D01E73" w:rsidRDefault="00D01E73">
      <w:pPr>
        <w:jc w:val="both"/>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D01E73" w14:paraId="0CEEC1D7" w14:textId="77777777">
        <w:trPr>
          <w:tblHeader/>
        </w:trPr>
        <w:tc>
          <w:tcPr>
            <w:tcW w:w="1504" w:type="dxa"/>
            <w:shd w:val="clear" w:color="auto" w:fill="auto"/>
            <w:tcMar>
              <w:top w:w="100" w:type="dxa"/>
              <w:left w:w="100" w:type="dxa"/>
              <w:bottom w:w="100" w:type="dxa"/>
              <w:right w:w="100" w:type="dxa"/>
            </w:tcMar>
          </w:tcPr>
          <w:p w14:paraId="6EEA490D" w14:textId="77777777" w:rsidR="00D01E73" w:rsidRDefault="00A05E5F">
            <w:pPr>
              <w:jc w:val="both"/>
              <w:rPr>
                <w:b/>
              </w:rPr>
            </w:pPr>
            <w:commentRangeStart w:id="413"/>
            <w:r>
              <w:rPr>
                <w:b/>
              </w:rPr>
              <w:lastRenderedPageBreak/>
              <w:t xml:space="preserve">Coefficient </w:t>
            </w:r>
          </w:p>
        </w:tc>
        <w:tc>
          <w:tcPr>
            <w:tcW w:w="1504" w:type="dxa"/>
            <w:shd w:val="clear" w:color="auto" w:fill="auto"/>
            <w:tcMar>
              <w:top w:w="100" w:type="dxa"/>
              <w:left w:w="100" w:type="dxa"/>
              <w:bottom w:w="100" w:type="dxa"/>
              <w:right w:w="100" w:type="dxa"/>
            </w:tcMar>
          </w:tcPr>
          <w:p w14:paraId="2D0173E1" w14:textId="77777777" w:rsidR="00D01E73" w:rsidRDefault="00A05E5F">
            <w:pPr>
              <w:jc w:val="both"/>
              <w:rPr>
                <w:b/>
              </w:rPr>
            </w:pPr>
            <w:r>
              <w:rPr>
                <w:b/>
              </w:rPr>
              <w:t>Regression on</w:t>
            </w:r>
          </w:p>
        </w:tc>
        <w:tc>
          <w:tcPr>
            <w:tcW w:w="1504" w:type="dxa"/>
            <w:shd w:val="clear" w:color="auto" w:fill="auto"/>
            <w:tcMar>
              <w:top w:w="100" w:type="dxa"/>
              <w:left w:w="100" w:type="dxa"/>
              <w:bottom w:w="100" w:type="dxa"/>
              <w:right w:w="100" w:type="dxa"/>
            </w:tcMar>
          </w:tcPr>
          <w:p w14:paraId="2BC757D4" w14:textId="77777777" w:rsidR="00D01E73" w:rsidRDefault="00A05E5F">
            <w:pPr>
              <w:jc w:val="both"/>
              <w:rPr>
                <w:b/>
              </w:rPr>
            </w:pPr>
            <w:r>
              <w:rPr>
                <w:b/>
              </w:rPr>
              <w:t>Conditional on</w:t>
            </w:r>
          </w:p>
        </w:tc>
        <w:tc>
          <w:tcPr>
            <w:tcW w:w="1504" w:type="dxa"/>
            <w:shd w:val="clear" w:color="auto" w:fill="auto"/>
            <w:tcMar>
              <w:top w:w="100" w:type="dxa"/>
              <w:left w:w="100" w:type="dxa"/>
              <w:bottom w:w="100" w:type="dxa"/>
              <w:right w:w="100" w:type="dxa"/>
            </w:tcMar>
          </w:tcPr>
          <w:p w14:paraId="2255384E" w14:textId="77777777" w:rsidR="0080728F" w:rsidRDefault="00A05E5F">
            <w:pPr>
              <w:jc w:val="both"/>
              <w:rPr>
                <w:ins w:id="414" w:author="Cerioli, Sara" w:date="2024-01-04T21:31:00Z"/>
                <w:b/>
              </w:rPr>
            </w:pPr>
            <w:del w:id="415" w:author="Cerioli, Sara" w:date="2024-01-04T21:31:00Z">
              <w:r w:rsidDel="0080728F">
                <w:rPr>
                  <w:b/>
                </w:rPr>
                <w:delText xml:space="preserve">Original </w:delText>
              </w:r>
            </w:del>
            <w:ins w:id="416" w:author="Cerioli, Sara" w:date="2024-01-04T21:31:00Z">
              <w:r w:rsidR="0080728F">
                <w:rPr>
                  <w:b/>
                </w:rPr>
                <w:t>FH</w:t>
              </w:r>
            </w:ins>
          </w:p>
          <w:p w14:paraId="198138BC" w14:textId="5B4C82D7" w:rsidR="00D01E73" w:rsidRDefault="00A05E5F">
            <w:pPr>
              <w:jc w:val="both"/>
              <w:rPr>
                <w:b/>
              </w:rPr>
            </w:pPr>
            <w:r>
              <w:rPr>
                <w:b/>
              </w:rPr>
              <w:t>(OLS)</w:t>
            </w:r>
          </w:p>
        </w:tc>
        <w:tc>
          <w:tcPr>
            <w:tcW w:w="1504" w:type="dxa"/>
            <w:shd w:val="clear" w:color="auto" w:fill="auto"/>
            <w:tcMar>
              <w:top w:w="100" w:type="dxa"/>
              <w:left w:w="100" w:type="dxa"/>
              <w:bottom w:w="100" w:type="dxa"/>
              <w:right w:w="100" w:type="dxa"/>
            </w:tcMar>
          </w:tcPr>
          <w:p w14:paraId="0D6A3A2C" w14:textId="77777777" w:rsidR="00D01E73" w:rsidRDefault="00A05E5F">
            <w:pPr>
              <w:jc w:val="both"/>
              <w:rPr>
                <w:b/>
              </w:rPr>
            </w:pPr>
            <w:r>
              <w:rPr>
                <w:b/>
              </w:rPr>
              <w:t>Replication (OLS)</w:t>
            </w:r>
          </w:p>
        </w:tc>
        <w:tc>
          <w:tcPr>
            <w:tcW w:w="1504" w:type="dxa"/>
            <w:shd w:val="clear" w:color="auto" w:fill="auto"/>
            <w:tcMar>
              <w:top w:w="100" w:type="dxa"/>
              <w:left w:w="100" w:type="dxa"/>
              <w:bottom w:w="100" w:type="dxa"/>
              <w:right w:w="100" w:type="dxa"/>
            </w:tcMar>
          </w:tcPr>
          <w:p w14:paraId="3F467477" w14:textId="77777777" w:rsidR="00D01E73" w:rsidRDefault="00A05E5F">
            <w:pPr>
              <w:jc w:val="both"/>
              <w:rPr>
                <w:b/>
              </w:rPr>
            </w:pPr>
            <w:r>
              <w:rPr>
                <w:b/>
              </w:rPr>
              <w:t>Replication (RLR)</w:t>
            </w:r>
          </w:p>
        </w:tc>
      </w:tr>
      <w:tr w:rsidR="00D01E73" w14:paraId="1794AF92" w14:textId="77777777">
        <w:trPr>
          <w:tblHeader/>
        </w:trPr>
        <w:tc>
          <w:tcPr>
            <w:tcW w:w="1504" w:type="dxa"/>
            <w:shd w:val="clear" w:color="auto" w:fill="auto"/>
            <w:tcMar>
              <w:top w:w="100" w:type="dxa"/>
              <w:left w:w="100" w:type="dxa"/>
              <w:bottom w:w="100" w:type="dxa"/>
              <w:right w:w="100" w:type="dxa"/>
            </w:tcMar>
          </w:tcPr>
          <w:p w14:paraId="3E8F08F5" w14:textId="77777777" w:rsidR="00D01E73" w:rsidRDefault="00000000">
            <w:pPr>
              <w:jc w:val="both"/>
            </w:pPr>
            <m:oMathPara>
              <m:oMath>
                <m:sSub>
                  <m:sSubPr>
                    <m:ctrlPr>
                      <w:ins w:id="417" w:author="E D" w:date="2023-12-21T18:54:00Z">
                        <w:rPr>
                          <w:rFonts w:ascii="Cambria Math" w:hAnsi="Cambria Math"/>
                        </w:rPr>
                      </w:ins>
                    </m:ctrlPr>
                  </m:sSubPr>
                  <m:e>
                    <m:r>
                      <w:rPr>
                        <w:rFonts w:ascii="Cambria Math" w:hAnsi="Cambria Math"/>
                      </w:rPr>
                      <m:t>β</m:t>
                    </m:r>
                  </m:e>
                  <m:sub>
                    <m:r>
                      <w:rPr>
                        <w:rFonts w:ascii="Cambria Math" w:hAnsi="Cambria Math"/>
                      </w:rPr>
                      <m:t>economic development</m:t>
                    </m:r>
                  </m:sub>
                </m:sSub>
              </m:oMath>
            </m:oMathPara>
          </w:p>
        </w:tc>
        <w:tc>
          <w:tcPr>
            <w:tcW w:w="1504" w:type="dxa"/>
            <w:shd w:val="clear" w:color="auto" w:fill="auto"/>
            <w:tcMar>
              <w:top w:w="100" w:type="dxa"/>
              <w:left w:w="100" w:type="dxa"/>
              <w:bottom w:w="100" w:type="dxa"/>
              <w:right w:w="100" w:type="dxa"/>
            </w:tcMar>
          </w:tcPr>
          <w:p w14:paraId="10576D28" w14:textId="77777777" w:rsidR="00D01E73" w:rsidRDefault="00A05E5F">
            <w:pPr>
              <w:jc w:val="both"/>
            </w:pPr>
            <w:r>
              <w:t>Log GDP p/c</w:t>
            </w:r>
          </w:p>
        </w:tc>
        <w:tc>
          <w:tcPr>
            <w:tcW w:w="1504" w:type="dxa"/>
            <w:shd w:val="clear" w:color="auto" w:fill="auto"/>
            <w:tcMar>
              <w:top w:w="100" w:type="dxa"/>
              <w:left w:w="100" w:type="dxa"/>
              <w:bottom w:w="100" w:type="dxa"/>
              <w:right w:w="100" w:type="dxa"/>
            </w:tcMar>
          </w:tcPr>
          <w:p w14:paraId="05035C52" w14:textId="77777777" w:rsidR="00D01E73" w:rsidRDefault="00A05E5F">
            <w:pPr>
              <w:jc w:val="both"/>
            </w:pPr>
            <w:r>
              <w:t xml:space="preserve">Gender Equality Index </w:t>
            </w:r>
          </w:p>
        </w:tc>
        <w:tc>
          <w:tcPr>
            <w:tcW w:w="1504" w:type="dxa"/>
            <w:shd w:val="clear" w:color="auto" w:fill="auto"/>
            <w:tcMar>
              <w:top w:w="100" w:type="dxa"/>
              <w:left w:w="100" w:type="dxa"/>
              <w:bottom w:w="100" w:type="dxa"/>
              <w:right w:w="100" w:type="dxa"/>
            </w:tcMar>
          </w:tcPr>
          <w:p w14:paraId="6CF95F86" w14:textId="77777777" w:rsidR="00D01E73" w:rsidRDefault="00A05E5F">
            <w:pPr>
              <w:jc w:val="both"/>
            </w:pPr>
            <w:r>
              <w:t xml:space="preserve">0.5258*** </w:t>
            </w:r>
          </w:p>
        </w:tc>
        <w:tc>
          <w:tcPr>
            <w:tcW w:w="1504" w:type="dxa"/>
            <w:shd w:val="clear" w:color="auto" w:fill="auto"/>
            <w:tcMar>
              <w:top w:w="100" w:type="dxa"/>
              <w:left w:w="100" w:type="dxa"/>
              <w:bottom w:w="100" w:type="dxa"/>
              <w:right w:w="100" w:type="dxa"/>
            </w:tcMar>
          </w:tcPr>
          <w:p w14:paraId="35D27830" w14:textId="77777777" w:rsidR="00D01E73" w:rsidRDefault="00A05E5F">
            <w:pPr>
              <w:jc w:val="both"/>
            </w:pPr>
            <w:r>
              <w:t>0.50 (0.09)***</w:t>
            </w:r>
          </w:p>
        </w:tc>
        <w:tc>
          <w:tcPr>
            <w:tcW w:w="1504" w:type="dxa"/>
            <w:shd w:val="clear" w:color="auto" w:fill="auto"/>
            <w:tcMar>
              <w:top w:w="100" w:type="dxa"/>
              <w:left w:w="100" w:type="dxa"/>
              <w:bottom w:w="100" w:type="dxa"/>
              <w:right w:w="100" w:type="dxa"/>
            </w:tcMar>
          </w:tcPr>
          <w:p w14:paraId="6659A17A" w14:textId="77777777" w:rsidR="00D01E73" w:rsidRDefault="00A05E5F">
            <w:pPr>
              <w:jc w:val="both"/>
            </w:pPr>
            <w:r>
              <w:t>0.49 (0.10)***</w:t>
            </w:r>
          </w:p>
        </w:tc>
      </w:tr>
      <w:tr w:rsidR="00D01E73" w14:paraId="05742123" w14:textId="77777777">
        <w:trPr>
          <w:tblHeader/>
        </w:trPr>
        <w:tc>
          <w:tcPr>
            <w:tcW w:w="1504" w:type="dxa"/>
            <w:shd w:val="clear" w:color="auto" w:fill="auto"/>
            <w:tcMar>
              <w:top w:w="100" w:type="dxa"/>
              <w:left w:w="100" w:type="dxa"/>
              <w:bottom w:w="100" w:type="dxa"/>
              <w:right w:w="100" w:type="dxa"/>
            </w:tcMar>
          </w:tcPr>
          <w:p w14:paraId="3E203D3F" w14:textId="77777777" w:rsidR="00D01E73" w:rsidRDefault="00000000">
            <w:pPr>
              <w:jc w:val="both"/>
            </w:pPr>
            <m:oMathPara>
              <m:oMath>
                <m:sSub>
                  <m:sSubPr>
                    <m:ctrlPr>
                      <w:ins w:id="418" w:author="E D" w:date="2023-12-21T18:54:00Z">
                        <w:rPr>
                          <w:rFonts w:ascii="Cambria Math" w:hAnsi="Cambria Math"/>
                        </w:rPr>
                      </w:ins>
                    </m:ctrlPr>
                  </m:sSubPr>
                  <m:e>
                    <m:r>
                      <w:rPr>
                        <w:rFonts w:ascii="Cambria Math" w:hAnsi="Cambria Math"/>
                      </w:rPr>
                      <m:t>β</m:t>
                    </m:r>
                  </m:e>
                  <m:sub>
                    <m:r>
                      <w:rPr>
                        <w:rFonts w:ascii="Cambria Math" w:hAnsi="Cambria Math"/>
                      </w:rPr>
                      <m:t>economic development</m:t>
                    </m:r>
                  </m:sub>
                </m:sSub>
              </m:oMath>
            </m:oMathPara>
          </w:p>
        </w:tc>
        <w:tc>
          <w:tcPr>
            <w:tcW w:w="1504" w:type="dxa"/>
            <w:shd w:val="clear" w:color="auto" w:fill="auto"/>
            <w:tcMar>
              <w:top w:w="100" w:type="dxa"/>
              <w:left w:w="100" w:type="dxa"/>
              <w:bottom w:w="100" w:type="dxa"/>
              <w:right w:w="100" w:type="dxa"/>
            </w:tcMar>
          </w:tcPr>
          <w:p w14:paraId="75DA5F1E" w14:textId="77777777" w:rsidR="00D01E73" w:rsidRDefault="00A05E5F">
            <w:pPr>
              <w:jc w:val="both"/>
            </w:pPr>
            <w:r>
              <w:t>Log GDP p/c</w:t>
            </w:r>
          </w:p>
        </w:tc>
        <w:tc>
          <w:tcPr>
            <w:tcW w:w="1504" w:type="dxa"/>
            <w:shd w:val="clear" w:color="auto" w:fill="auto"/>
            <w:tcMar>
              <w:top w:w="100" w:type="dxa"/>
              <w:left w:w="100" w:type="dxa"/>
              <w:bottom w:w="100" w:type="dxa"/>
              <w:right w:w="100" w:type="dxa"/>
            </w:tcMar>
          </w:tcPr>
          <w:p w14:paraId="557FFBCE" w14:textId="77777777" w:rsidR="00D01E73" w:rsidRDefault="00A05E5F">
            <w:pPr>
              <w:jc w:val="both"/>
            </w:pPr>
            <w:r>
              <w:t>WEF GGGI</w:t>
            </w:r>
          </w:p>
        </w:tc>
        <w:tc>
          <w:tcPr>
            <w:tcW w:w="1504" w:type="dxa"/>
            <w:shd w:val="clear" w:color="auto" w:fill="auto"/>
            <w:tcMar>
              <w:top w:w="100" w:type="dxa"/>
              <w:left w:w="100" w:type="dxa"/>
              <w:bottom w:w="100" w:type="dxa"/>
              <w:right w:w="100" w:type="dxa"/>
            </w:tcMar>
          </w:tcPr>
          <w:p w14:paraId="29EBFC0F" w14:textId="77777777" w:rsidR="00D01E73" w:rsidRDefault="00A05E5F">
            <w:pPr>
              <w:jc w:val="both"/>
            </w:pPr>
            <w:r>
              <w:t xml:space="preserve"> - </w:t>
            </w:r>
          </w:p>
        </w:tc>
        <w:tc>
          <w:tcPr>
            <w:tcW w:w="1504" w:type="dxa"/>
            <w:shd w:val="clear" w:color="auto" w:fill="auto"/>
            <w:tcMar>
              <w:top w:w="100" w:type="dxa"/>
              <w:left w:w="100" w:type="dxa"/>
              <w:bottom w:w="100" w:type="dxa"/>
              <w:right w:w="100" w:type="dxa"/>
            </w:tcMar>
          </w:tcPr>
          <w:p w14:paraId="5D318657" w14:textId="77777777" w:rsidR="00D01E73" w:rsidRDefault="00A05E5F">
            <w:pPr>
              <w:jc w:val="both"/>
            </w:pPr>
            <w:r>
              <w:t>0.62 (0.09)***</w:t>
            </w:r>
          </w:p>
        </w:tc>
        <w:tc>
          <w:tcPr>
            <w:tcW w:w="1504" w:type="dxa"/>
            <w:shd w:val="clear" w:color="auto" w:fill="auto"/>
            <w:tcMar>
              <w:top w:w="100" w:type="dxa"/>
              <w:left w:w="100" w:type="dxa"/>
              <w:bottom w:w="100" w:type="dxa"/>
              <w:right w:w="100" w:type="dxa"/>
            </w:tcMar>
          </w:tcPr>
          <w:p w14:paraId="4FFBAEF7" w14:textId="77777777" w:rsidR="00D01E73" w:rsidRDefault="00A05E5F">
            <w:pPr>
              <w:jc w:val="both"/>
            </w:pPr>
            <w:r>
              <w:t xml:space="preserve">0.63 (0.09)*** </w:t>
            </w:r>
          </w:p>
        </w:tc>
      </w:tr>
      <w:tr w:rsidR="00D01E73" w14:paraId="5B951976" w14:textId="77777777">
        <w:trPr>
          <w:tblHeader/>
        </w:trPr>
        <w:tc>
          <w:tcPr>
            <w:tcW w:w="1504" w:type="dxa"/>
            <w:shd w:val="clear" w:color="auto" w:fill="auto"/>
            <w:tcMar>
              <w:top w:w="100" w:type="dxa"/>
              <w:left w:w="100" w:type="dxa"/>
              <w:bottom w:w="100" w:type="dxa"/>
              <w:right w:w="100" w:type="dxa"/>
            </w:tcMar>
          </w:tcPr>
          <w:p w14:paraId="5327E24D" w14:textId="77777777" w:rsidR="00D01E73" w:rsidRDefault="00000000">
            <w:pPr>
              <w:jc w:val="both"/>
            </w:pPr>
            <m:oMathPara>
              <m:oMath>
                <m:sSub>
                  <m:sSubPr>
                    <m:ctrlPr>
                      <w:ins w:id="419" w:author="E D" w:date="2023-12-21T18:54:00Z">
                        <w:rPr>
                          <w:rFonts w:ascii="Cambria Math" w:hAnsi="Cambria Math"/>
                        </w:rPr>
                      </w:ins>
                    </m:ctrlPr>
                  </m:sSubPr>
                  <m:e>
                    <m:r>
                      <w:rPr>
                        <w:rFonts w:ascii="Cambria Math" w:hAnsi="Cambria Math"/>
                      </w:rPr>
                      <m:t>β</m:t>
                    </m:r>
                  </m:e>
                  <m:sub>
                    <m:r>
                      <w:rPr>
                        <w:rFonts w:ascii="Cambria Math" w:hAnsi="Cambria Math"/>
                      </w:rPr>
                      <m:t>economic development</m:t>
                    </m:r>
                  </m:sub>
                </m:sSub>
              </m:oMath>
            </m:oMathPara>
          </w:p>
        </w:tc>
        <w:tc>
          <w:tcPr>
            <w:tcW w:w="1504" w:type="dxa"/>
            <w:shd w:val="clear" w:color="auto" w:fill="auto"/>
            <w:tcMar>
              <w:top w:w="100" w:type="dxa"/>
              <w:left w:w="100" w:type="dxa"/>
              <w:bottom w:w="100" w:type="dxa"/>
              <w:right w:w="100" w:type="dxa"/>
            </w:tcMar>
          </w:tcPr>
          <w:p w14:paraId="3C2192B8" w14:textId="77777777" w:rsidR="00D01E73" w:rsidRDefault="00A05E5F">
            <w:pPr>
              <w:jc w:val="both"/>
            </w:pPr>
            <w:r>
              <w:t>Log GDP p/c</w:t>
            </w:r>
          </w:p>
        </w:tc>
        <w:tc>
          <w:tcPr>
            <w:tcW w:w="1504" w:type="dxa"/>
            <w:shd w:val="clear" w:color="auto" w:fill="auto"/>
            <w:tcMar>
              <w:top w:w="100" w:type="dxa"/>
              <w:left w:w="100" w:type="dxa"/>
              <w:bottom w:w="100" w:type="dxa"/>
              <w:right w:w="100" w:type="dxa"/>
            </w:tcMar>
          </w:tcPr>
          <w:p w14:paraId="6F066226" w14:textId="77777777" w:rsidR="00D01E73" w:rsidRDefault="00A05E5F">
            <w:pPr>
              <w:jc w:val="both"/>
            </w:pPr>
            <w:r>
              <w:t>UNDP GII</w:t>
            </w:r>
          </w:p>
        </w:tc>
        <w:tc>
          <w:tcPr>
            <w:tcW w:w="1504" w:type="dxa"/>
            <w:shd w:val="clear" w:color="auto" w:fill="auto"/>
            <w:tcMar>
              <w:top w:w="100" w:type="dxa"/>
              <w:left w:w="100" w:type="dxa"/>
              <w:bottom w:w="100" w:type="dxa"/>
              <w:right w:w="100" w:type="dxa"/>
            </w:tcMar>
          </w:tcPr>
          <w:p w14:paraId="62F04CAE" w14:textId="77777777" w:rsidR="00D01E73" w:rsidRDefault="00A05E5F">
            <w:pPr>
              <w:jc w:val="both"/>
            </w:pPr>
            <w:r>
              <w:t>-</w:t>
            </w:r>
          </w:p>
        </w:tc>
        <w:tc>
          <w:tcPr>
            <w:tcW w:w="1504" w:type="dxa"/>
            <w:shd w:val="clear" w:color="auto" w:fill="auto"/>
            <w:tcMar>
              <w:top w:w="100" w:type="dxa"/>
              <w:left w:w="100" w:type="dxa"/>
              <w:bottom w:w="100" w:type="dxa"/>
              <w:right w:w="100" w:type="dxa"/>
            </w:tcMar>
          </w:tcPr>
          <w:p w14:paraId="37BA993C" w14:textId="77777777" w:rsidR="00D01E73" w:rsidRDefault="00A05E5F">
            <w:pPr>
              <w:jc w:val="both"/>
            </w:pPr>
            <w:r>
              <w:t>0.40 (0.20)*</w:t>
            </w:r>
          </w:p>
        </w:tc>
        <w:tc>
          <w:tcPr>
            <w:tcW w:w="1504" w:type="dxa"/>
            <w:shd w:val="clear" w:color="auto" w:fill="auto"/>
            <w:tcMar>
              <w:top w:w="100" w:type="dxa"/>
              <w:left w:w="100" w:type="dxa"/>
              <w:bottom w:w="100" w:type="dxa"/>
              <w:right w:w="100" w:type="dxa"/>
            </w:tcMar>
          </w:tcPr>
          <w:p w14:paraId="0C956D77" w14:textId="77777777" w:rsidR="00D01E73" w:rsidRDefault="00A05E5F">
            <w:pPr>
              <w:jc w:val="both"/>
            </w:pPr>
            <w:r>
              <w:t>0.42 (0.20)*</w:t>
            </w:r>
          </w:p>
        </w:tc>
      </w:tr>
      <w:tr w:rsidR="00D01E73" w14:paraId="6DDAAD1C" w14:textId="77777777">
        <w:trPr>
          <w:tblHeader/>
        </w:trPr>
        <w:tc>
          <w:tcPr>
            <w:tcW w:w="1504" w:type="dxa"/>
            <w:shd w:val="clear" w:color="auto" w:fill="auto"/>
            <w:tcMar>
              <w:top w:w="100" w:type="dxa"/>
              <w:left w:w="100" w:type="dxa"/>
              <w:bottom w:w="100" w:type="dxa"/>
              <w:right w:w="100" w:type="dxa"/>
            </w:tcMar>
          </w:tcPr>
          <w:p w14:paraId="01FEBCA8" w14:textId="77777777" w:rsidR="00D01E73" w:rsidRDefault="00000000">
            <w:pPr>
              <w:jc w:val="both"/>
            </w:pPr>
            <m:oMathPara>
              <m:oMath>
                <m:sSub>
                  <m:sSubPr>
                    <m:ctrlPr>
                      <w:ins w:id="420" w:author="E D" w:date="2023-12-21T18:54:00Z">
                        <w:rPr>
                          <w:rFonts w:ascii="Cambria Math" w:hAnsi="Cambria Math"/>
                        </w:rPr>
                      </w:ins>
                    </m:ctrlPr>
                  </m:sSubPr>
                  <m:e>
                    <m:r>
                      <w:rPr>
                        <w:rFonts w:ascii="Cambria Math" w:hAnsi="Cambria Math"/>
                      </w:rPr>
                      <m:t>β</m:t>
                    </m:r>
                  </m:e>
                  <m:sub>
                    <m:r>
                      <w:rPr>
                        <w:rFonts w:ascii="Cambria Math" w:hAnsi="Cambria Math"/>
                      </w:rPr>
                      <m:t>economic development</m:t>
                    </m:r>
                  </m:sub>
                </m:sSub>
              </m:oMath>
            </m:oMathPara>
          </w:p>
        </w:tc>
        <w:tc>
          <w:tcPr>
            <w:tcW w:w="1504" w:type="dxa"/>
            <w:shd w:val="clear" w:color="auto" w:fill="auto"/>
            <w:tcMar>
              <w:top w:w="100" w:type="dxa"/>
              <w:left w:w="100" w:type="dxa"/>
              <w:bottom w:w="100" w:type="dxa"/>
              <w:right w:w="100" w:type="dxa"/>
            </w:tcMar>
          </w:tcPr>
          <w:p w14:paraId="24982504" w14:textId="77777777" w:rsidR="00D01E73" w:rsidRDefault="00A05E5F">
            <w:pPr>
              <w:jc w:val="both"/>
            </w:pPr>
            <w:r>
              <w:t>Log GDP p/c</w:t>
            </w:r>
          </w:p>
        </w:tc>
        <w:tc>
          <w:tcPr>
            <w:tcW w:w="1504" w:type="dxa"/>
            <w:shd w:val="clear" w:color="auto" w:fill="auto"/>
            <w:tcMar>
              <w:top w:w="100" w:type="dxa"/>
              <w:left w:w="100" w:type="dxa"/>
              <w:bottom w:w="100" w:type="dxa"/>
              <w:right w:w="100" w:type="dxa"/>
            </w:tcMar>
          </w:tcPr>
          <w:p w14:paraId="7BD0D5D4" w14:textId="77777777" w:rsidR="00D01E73" w:rsidRDefault="00A05E5F">
            <w:pPr>
              <w:jc w:val="both"/>
            </w:pPr>
            <w:r>
              <w:t>F/M LFP</w:t>
            </w:r>
          </w:p>
        </w:tc>
        <w:tc>
          <w:tcPr>
            <w:tcW w:w="1504" w:type="dxa"/>
            <w:shd w:val="clear" w:color="auto" w:fill="auto"/>
            <w:tcMar>
              <w:top w:w="100" w:type="dxa"/>
              <w:left w:w="100" w:type="dxa"/>
              <w:bottom w:w="100" w:type="dxa"/>
              <w:right w:w="100" w:type="dxa"/>
            </w:tcMar>
          </w:tcPr>
          <w:p w14:paraId="15A832E2" w14:textId="77777777" w:rsidR="00D01E73" w:rsidRDefault="00A05E5F">
            <w:pPr>
              <w:jc w:val="both"/>
            </w:pPr>
            <w:r>
              <w:t xml:space="preserve"> -</w:t>
            </w:r>
          </w:p>
        </w:tc>
        <w:tc>
          <w:tcPr>
            <w:tcW w:w="1504" w:type="dxa"/>
            <w:shd w:val="clear" w:color="auto" w:fill="auto"/>
            <w:tcMar>
              <w:top w:w="100" w:type="dxa"/>
              <w:left w:w="100" w:type="dxa"/>
              <w:bottom w:w="100" w:type="dxa"/>
              <w:right w:w="100" w:type="dxa"/>
            </w:tcMar>
          </w:tcPr>
          <w:p w14:paraId="70B4CE28" w14:textId="77777777" w:rsidR="00D01E73" w:rsidRDefault="00A05E5F">
            <w:pPr>
              <w:jc w:val="both"/>
            </w:pPr>
            <w:r>
              <w:t>0.66 (0.08)***</w:t>
            </w:r>
          </w:p>
        </w:tc>
        <w:tc>
          <w:tcPr>
            <w:tcW w:w="1504" w:type="dxa"/>
            <w:shd w:val="clear" w:color="auto" w:fill="auto"/>
            <w:tcMar>
              <w:top w:w="100" w:type="dxa"/>
              <w:left w:w="100" w:type="dxa"/>
              <w:bottom w:w="100" w:type="dxa"/>
              <w:right w:w="100" w:type="dxa"/>
            </w:tcMar>
          </w:tcPr>
          <w:p w14:paraId="6355CE5D" w14:textId="77777777" w:rsidR="00D01E73" w:rsidRDefault="00A05E5F">
            <w:pPr>
              <w:jc w:val="both"/>
            </w:pPr>
            <w:r>
              <w:t>0.65 (0.09)***</w:t>
            </w:r>
          </w:p>
        </w:tc>
      </w:tr>
      <w:tr w:rsidR="00D01E73" w14:paraId="229498E0" w14:textId="77777777">
        <w:trPr>
          <w:tblHeader/>
        </w:trPr>
        <w:tc>
          <w:tcPr>
            <w:tcW w:w="1504" w:type="dxa"/>
            <w:shd w:val="clear" w:color="auto" w:fill="auto"/>
            <w:tcMar>
              <w:top w:w="100" w:type="dxa"/>
              <w:left w:w="100" w:type="dxa"/>
              <w:bottom w:w="100" w:type="dxa"/>
              <w:right w:w="100" w:type="dxa"/>
            </w:tcMar>
          </w:tcPr>
          <w:p w14:paraId="792FF784" w14:textId="77777777" w:rsidR="00D01E73" w:rsidRDefault="00000000">
            <w:pPr>
              <w:jc w:val="both"/>
            </w:pPr>
            <m:oMathPara>
              <m:oMath>
                <m:sSub>
                  <m:sSubPr>
                    <m:ctrlPr>
                      <w:ins w:id="421" w:author="E D" w:date="2023-12-21T18:54:00Z">
                        <w:rPr>
                          <w:rFonts w:ascii="Cambria Math" w:hAnsi="Cambria Math"/>
                        </w:rPr>
                      </w:ins>
                    </m:ctrlPr>
                  </m:sSubPr>
                  <m:e>
                    <m:r>
                      <w:rPr>
                        <w:rFonts w:ascii="Cambria Math" w:hAnsi="Cambria Math"/>
                      </w:rPr>
                      <m:t>β</m:t>
                    </m:r>
                  </m:e>
                  <m:sub>
                    <m:r>
                      <w:rPr>
                        <w:rFonts w:ascii="Cambria Math" w:hAnsi="Cambria Math"/>
                      </w:rPr>
                      <m:t>economic development</m:t>
                    </m:r>
                  </m:sub>
                </m:sSub>
              </m:oMath>
            </m:oMathPara>
          </w:p>
        </w:tc>
        <w:tc>
          <w:tcPr>
            <w:tcW w:w="1504" w:type="dxa"/>
            <w:shd w:val="clear" w:color="auto" w:fill="auto"/>
            <w:tcMar>
              <w:top w:w="100" w:type="dxa"/>
              <w:left w:w="100" w:type="dxa"/>
              <w:bottom w:w="100" w:type="dxa"/>
              <w:right w:w="100" w:type="dxa"/>
            </w:tcMar>
          </w:tcPr>
          <w:p w14:paraId="403775F8" w14:textId="77777777" w:rsidR="00D01E73" w:rsidRDefault="00A05E5F">
            <w:pPr>
              <w:jc w:val="both"/>
            </w:pPr>
            <w:r>
              <w:t>Log GDP p/c</w:t>
            </w:r>
          </w:p>
        </w:tc>
        <w:tc>
          <w:tcPr>
            <w:tcW w:w="1504" w:type="dxa"/>
            <w:shd w:val="clear" w:color="auto" w:fill="auto"/>
            <w:tcMar>
              <w:top w:w="100" w:type="dxa"/>
              <w:left w:w="100" w:type="dxa"/>
              <w:bottom w:w="100" w:type="dxa"/>
              <w:right w:w="100" w:type="dxa"/>
            </w:tcMar>
          </w:tcPr>
          <w:p w14:paraId="2AB57E0A" w14:textId="77777777" w:rsidR="00D01E73" w:rsidRDefault="00A05E5F">
            <w:pPr>
              <w:jc w:val="both"/>
            </w:pPr>
            <w:r>
              <w:t>TSWS</w:t>
            </w:r>
          </w:p>
        </w:tc>
        <w:tc>
          <w:tcPr>
            <w:tcW w:w="1504" w:type="dxa"/>
            <w:shd w:val="clear" w:color="auto" w:fill="auto"/>
            <w:tcMar>
              <w:top w:w="100" w:type="dxa"/>
              <w:left w:w="100" w:type="dxa"/>
              <w:bottom w:w="100" w:type="dxa"/>
              <w:right w:w="100" w:type="dxa"/>
            </w:tcMar>
          </w:tcPr>
          <w:p w14:paraId="0FB12266" w14:textId="77777777" w:rsidR="00D01E73" w:rsidRDefault="00A05E5F">
            <w:pPr>
              <w:jc w:val="both"/>
            </w:pPr>
            <w:r>
              <w:t>-</w:t>
            </w:r>
          </w:p>
        </w:tc>
        <w:tc>
          <w:tcPr>
            <w:tcW w:w="1504" w:type="dxa"/>
            <w:shd w:val="clear" w:color="auto" w:fill="auto"/>
            <w:tcMar>
              <w:top w:w="100" w:type="dxa"/>
              <w:left w:w="100" w:type="dxa"/>
              <w:bottom w:w="100" w:type="dxa"/>
              <w:right w:w="100" w:type="dxa"/>
            </w:tcMar>
          </w:tcPr>
          <w:p w14:paraId="19815196" w14:textId="77777777" w:rsidR="00D01E73" w:rsidRDefault="00A05E5F">
            <w:pPr>
              <w:jc w:val="both"/>
            </w:pPr>
            <w:r>
              <w:t xml:space="preserve">0.64 (0.09)*** </w:t>
            </w:r>
          </w:p>
        </w:tc>
        <w:tc>
          <w:tcPr>
            <w:tcW w:w="1504" w:type="dxa"/>
            <w:shd w:val="clear" w:color="auto" w:fill="auto"/>
            <w:tcMar>
              <w:top w:w="100" w:type="dxa"/>
              <w:left w:w="100" w:type="dxa"/>
              <w:bottom w:w="100" w:type="dxa"/>
              <w:right w:w="100" w:type="dxa"/>
            </w:tcMar>
          </w:tcPr>
          <w:p w14:paraId="1123B99E" w14:textId="77777777" w:rsidR="00D01E73" w:rsidRDefault="00A05E5F">
            <w:pPr>
              <w:jc w:val="both"/>
            </w:pPr>
            <w:r>
              <w:t xml:space="preserve">0.63 (0.09)*** </w:t>
            </w:r>
          </w:p>
        </w:tc>
      </w:tr>
      <w:tr w:rsidR="00D01E73" w14:paraId="14D39DB5" w14:textId="77777777">
        <w:trPr>
          <w:tblHeader/>
        </w:trPr>
        <w:tc>
          <w:tcPr>
            <w:tcW w:w="1504" w:type="dxa"/>
            <w:shd w:val="clear" w:color="auto" w:fill="auto"/>
            <w:tcMar>
              <w:top w:w="100" w:type="dxa"/>
              <w:left w:w="100" w:type="dxa"/>
              <w:bottom w:w="100" w:type="dxa"/>
              <w:right w:w="100" w:type="dxa"/>
            </w:tcMar>
          </w:tcPr>
          <w:p w14:paraId="39B97EE0" w14:textId="77777777" w:rsidR="00D01E73" w:rsidRDefault="00000000">
            <w:pPr>
              <w:jc w:val="both"/>
            </w:pPr>
            <m:oMathPara>
              <m:oMath>
                <m:sSub>
                  <m:sSubPr>
                    <m:ctrlPr>
                      <w:ins w:id="422" w:author="E D" w:date="2023-12-21T18:54:00Z">
                        <w:rPr>
                          <w:rFonts w:ascii="Cambria Math" w:hAnsi="Cambria Math"/>
                        </w:rPr>
                      </w:ins>
                    </m:ctrlPr>
                  </m:sSubPr>
                  <m:e>
                    <m:r>
                      <w:rPr>
                        <w:rFonts w:ascii="Cambria Math" w:hAnsi="Cambria Math"/>
                      </w:rPr>
                      <m:t>β</m:t>
                    </m:r>
                  </m:e>
                  <m:sub>
                    <m:r>
                      <w:rPr>
                        <w:rFonts w:ascii="Cambria Math" w:hAnsi="Cambria Math"/>
                      </w:rPr>
                      <m:t>gender equality</m:t>
                    </m:r>
                  </m:sub>
                </m:sSub>
              </m:oMath>
            </m:oMathPara>
          </w:p>
        </w:tc>
        <w:tc>
          <w:tcPr>
            <w:tcW w:w="1504" w:type="dxa"/>
            <w:shd w:val="clear" w:color="auto" w:fill="auto"/>
            <w:tcMar>
              <w:top w:w="100" w:type="dxa"/>
              <w:left w:w="100" w:type="dxa"/>
              <w:bottom w:w="100" w:type="dxa"/>
              <w:right w:w="100" w:type="dxa"/>
            </w:tcMar>
          </w:tcPr>
          <w:p w14:paraId="1C452561" w14:textId="77777777" w:rsidR="00D01E73" w:rsidRDefault="00A05E5F">
            <w:pPr>
              <w:jc w:val="both"/>
            </w:pPr>
            <w:r>
              <w:t xml:space="preserve">Gender Equality Index </w:t>
            </w:r>
          </w:p>
        </w:tc>
        <w:tc>
          <w:tcPr>
            <w:tcW w:w="1504" w:type="dxa"/>
            <w:shd w:val="clear" w:color="auto" w:fill="auto"/>
            <w:tcMar>
              <w:top w:w="100" w:type="dxa"/>
              <w:left w:w="100" w:type="dxa"/>
              <w:bottom w:w="100" w:type="dxa"/>
              <w:right w:w="100" w:type="dxa"/>
            </w:tcMar>
          </w:tcPr>
          <w:p w14:paraId="23B7B116" w14:textId="77777777" w:rsidR="00D01E73" w:rsidRDefault="00A05E5F">
            <w:pPr>
              <w:jc w:val="both"/>
            </w:pPr>
            <w:r>
              <w:t>Log GDP p/c</w:t>
            </w:r>
          </w:p>
        </w:tc>
        <w:tc>
          <w:tcPr>
            <w:tcW w:w="1504" w:type="dxa"/>
            <w:shd w:val="clear" w:color="auto" w:fill="auto"/>
            <w:tcMar>
              <w:top w:w="100" w:type="dxa"/>
              <w:left w:w="100" w:type="dxa"/>
              <w:bottom w:w="100" w:type="dxa"/>
              <w:right w:w="100" w:type="dxa"/>
            </w:tcMar>
          </w:tcPr>
          <w:p w14:paraId="59117155" w14:textId="77777777" w:rsidR="00D01E73" w:rsidRDefault="00A05E5F">
            <w:pPr>
              <w:jc w:val="both"/>
            </w:pPr>
            <w:r>
              <w:t>0.3192**</w:t>
            </w:r>
          </w:p>
        </w:tc>
        <w:tc>
          <w:tcPr>
            <w:tcW w:w="1504" w:type="dxa"/>
            <w:shd w:val="clear" w:color="auto" w:fill="auto"/>
            <w:tcMar>
              <w:top w:w="100" w:type="dxa"/>
              <w:left w:w="100" w:type="dxa"/>
              <w:bottom w:w="100" w:type="dxa"/>
              <w:right w:w="100" w:type="dxa"/>
            </w:tcMar>
          </w:tcPr>
          <w:p w14:paraId="0D35A9A4" w14:textId="77777777" w:rsidR="00D01E73" w:rsidRDefault="00A05E5F">
            <w:pPr>
              <w:jc w:val="both"/>
            </w:pPr>
            <w:r>
              <w:t>0.36 (0.09)***</w:t>
            </w:r>
          </w:p>
        </w:tc>
        <w:tc>
          <w:tcPr>
            <w:tcW w:w="1504" w:type="dxa"/>
            <w:shd w:val="clear" w:color="auto" w:fill="auto"/>
            <w:tcMar>
              <w:top w:w="100" w:type="dxa"/>
              <w:left w:w="100" w:type="dxa"/>
              <w:bottom w:w="100" w:type="dxa"/>
              <w:right w:w="100" w:type="dxa"/>
            </w:tcMar>
          </w:tcPr>
          <w:p w14:paraId="5EB9B14C" w14:textId="77777777" w:rsidR="00D01E73" w:rsidRDefault="00A05E5F">
            <w:pPr>
              <w:jc w:val="both"/>
            </w:pPr>
            <w:r>
              <w:t>0.34 (0.10)**</w:t>
            </w:r>
          </w:p>
        </w:tc>
      </w:tr>
      <w:tr w:rsidR="00D01E73" w14:paraId="56409F3A" w14:textId="77777777">
        <w:trPr>
          <w:tblHeader/>
        </w:trPr>
        <w:tc>
          <w:tcPr>
            <w:tcW w:w="1504" w:type="dxa"/>
            <w:shd w:val="clear" w:color="auto" w:fill="auto"/>
            <w:tcMar>
              <w:top w:w="100" w:type="dxa"/>
              <w:left w:w="100" w:type="dxa"/>
              <w:bottom w:w="100" w:type="dxa"/>
              <w:right w:w="100" w:type="dxa"/>
            </w:tcMar>
          </w:tcPr>
          <w:p w14:paraId="1555EE37" w14:textId="77777777" w:rsidR="00D01E73" w:rsidRDefault="00000000">
            <w:pPr>
              <w:jc w:val="both"/>
            </w:pPr>
            <m:oMathPara>
              <m:oMath>
                <m:sSub>
                  <m:sSubPr>
                    <m:ctrlPr>
                      <w:ins w:id="423" w:author="E D" w:date="2023-12-21T18:54:00Z">
                        <w:rPr>
                          <w:rFonts w:ascii="Cambria Math" w:hAnsi="Cambria Math"/>
                        </w:rPr>
                      </w:ins>
                    </m:ctrlPr>
                  </m:sSubPr>
                  <m:e>
                    <m:r>
                      <w:rPr>
                        <w:rFonts w:ascii="Cambria Math" w:hAnsi="Cambria Math"/>
                      </w:rPr>
                      <m:t>β</m:t>
                    </m:r>
                  </m:e>
                  <m:sub>
                    <m:r>
                      <w:rPr>
                        <w:rFonts w:ascii="Cambria Math" w:hAnsi="Cambria Math"/>
                      </w:rPr>
                      <m:t>gender equality</m:t>
                    </m:r>
                  </m:sub>
                </m:sSub>
              </m:oMath>
            </m:oMathPara>
          </w:p>
        </w:tc>
        <w:tc>
          <w:tcPr>
            <w:tcW w:w="1504" w:type="dxa"/>
            <w:shd w:val="clear" w:color="auto" w:fill="auto"/>
            <w:tcMar>
              <w:top w:w="100" w:type="dxa"/>
              <w:left w:w="100" w:type="dxa"/>
              <w:bottom w:w="100" w:type="dxa"/>
              <w:right w:w="100" w:type="dxa"/>
            </w:tcMar>
          </w:tcPr>
          <w:p w14:paraId="1CA07612" w14:textId="77777777" w:rsidR="00D01E73" w:rsidRDefault="00A05E5F">
            <w:pPr>
              <w:jc w:val="both"/>
            </w:pPr>
            <w:r>
              <w:t>WEF GGGI</w:t>
            </w:r>
          </w:p>
        </w:tc>
        <w:tc>
          <w:tcPr>
            <w:tcW w:w="1504" w:type="dxa"/>
            <w:shd w:val="clear" w:color="auto" w:fill="auto"/>
            <w:tcMar>
              <w:top w:w="100" w:type="dxa"/>
              <w:left w:w="100" w:type="dxa"/>
              <w:bottom w:w="100" w:type="dxa"/>
              <w:right w:w="100" w:type="dxa"/>
            </w:tcMar>
          </w:tcPr>
          <w:p w14:paraId="52DE4BF5" w14:textId="77777777" w:rsidR="00D01E73" w:rsidRDefault="00A05E5F">
            <w:pPr>
              <w:jc w:val="both"/>
            </w:pPr>
            <w:r>
              <w:t>Log GDP p/c</w:t>
            </w:r>
          </w:p>
        </w:tc>
        <w:tc>
          <w:tcPr>
            <w:tcW w:w="1504" w:type="dxa"/>
            <w:shd w:val="clear" w:color="auto" w:fill="auto"/>
            <w:tcMar>
              <w:top w:w="100" w:type="dxa"/>
              <w:left w:w="100" w:type="dxa"/>
              <w:bottom w:w="100" w:type="dxa"/>
              <w:right w:w="100" w:type="dxa"/>
            </w:tcMar>
          </w:tcPr>
          <w:p w14:paraId="3514D16B" w14:textId="77777777" w:rsidR="00D01E73" w:rsidRDefault="00A05E5F">
            <w:pPr>
              <w:jc w:val="both"/>
            </w:pPr>
            <w:r>
              <w:t>0.2327**</w:t>
            </w:r>
          </w:p>
        </w:tc>
        <w:tc>
          <w:tcPr>
            <w:tcW w:w="1504" w:type="dxa"/>
            <w:shd w:val="clear" w:color="auto" w:fill="auto"/>
            <w:tcMar>
              <w:top w:w="100" w:type="dxa"/>
              <w:left w:w="100" w:type="dxa"/>
              <w:bottom w:w="100" w:type="dxa"/>
              <w:right w:w="100" w:type="dxa"/>
            </w:tcMar>
          </w:tcPr>
          <w:p w14:paraId="7AB2C06C" w14:textId="77777777" w:rsidR="00D01E73" w:rsidRDefault="00A05E5F">
            <w:pPr>
              <w:jc w:val="both"/>
            </w:pPr>
            <w:r>
              <w:t>0.22 (0.09)*</w:t>
            </w:r>
          </w:p>
        </w:tc>
        <w:tc>
          <w:tcPr>
            <w:tcW w:w="1504" w:type="dxa"/>
            <w:shd w:val="clear" w:color="auto" w:fill="auto"/>
            <w:tcMar>
              <w:top w:w="100" w:type="dxa"/>
              <w:left w:w="100" w:type="dxa"/>
              <w:bottom w:w="100" w:type="dxa"/>
              <w:right w:w="100" w:type="dxa"/>
            </w:tcMar>
          </w:tcPr>
          <w:p w14:paraId="368CE52C" w14:textId="77777777" w:rsidR="00D01E73" w:rsidRDefault="00A05E5F">
            <w:pPr>
              <w:jc w:val="both"/>
            </w:pPr>
            <w:r>
              <w:t>0.21 (0.09)*</w:t>
            </w:r>
          </w:p>
        </w:tc>
      </w:tr>
      <w:tr w:rsidR="00D01E73" w14:paraId="6F52A34B" w14:textId="77777777">
        <w:trPr>
          <w:tblHeader/>
        </w:trPr>
        <w:tc>
          <w:tcPr>
            <w:tcW w:w="1504" w:type="dxa"/>
            <w:shd w:val="clear" w:color="auto" w:fill="auto"/>
            <w:tcMar>
              <w:top w:w="100" w:type="dxa"/>
              <w:left w:w="100" w:type="dxa"/>
              <w:bottom w:w="100" w:type="dxa"/>
              <w:right w:w="100" w:type="dxa"/>
            </w:tcMar>
          </w:tcPr>
          <w:p w14:paraId="08295089" w14:textId="77777777" w:rsidR="00D01E73" w:rsidRDefault="00000000">
            <w:pPr>
              <w:jc w:val="both"/>
            </w:pPr>
            <m:oMathPara>
              <m:oMath>
                <m:sSub>
                  <m:sSubPr>
                    <m:ctrlPr>
                      <w:ins w:id="424" w:author="E D" w:date="2023-12-21T18:54:00Z">
                        <w:rPr>
                          <w:rFonts w:ascii="Cambria Math" w:hAnsi="Cambria Math"/>
                        </w:rPr>
                      </w:ins>
                    </m:ctrlPr>
                  </m:sSubPr>
                  <m:e>
                    <m:r>
                      <w:rPr>
                        <w:rFonts w:ascii="Cambria Math" w:hAnsi="Cambria Math"/>
                      </w:rPr>
                      <m:t>β</m:t>
                    </m:r>
                  </m:e>
                  <m:sub>
                    <m:r>
                      <w:rPr>
                        <w:rFonts w:ascii="Cambria Math" w:hAnsi="Cambria Math"/>
                      </w:rPr>
                      <m:t>gender equality</m:t>
                    </m:r>
                  </m:sub>
                </m:sSub>
              </m:oMath>
            </m:oMathPara>
          </w:p>
        </w:tc>
        <w:tc>
          <w:tcPr>
            <w:tcW w:w="1504" w:type="dxa"/>
            <w:shd w:val="clear" w:color="auto" w:fill="auto"/>
            <w:tcMar>
              <w:top w:w="100" w:type="dxa"/>
              <w:left w:w="100" w:type="dxa"/>
              <w:bottom w:w="100" w:type="dxa"/>
              <w:right w:w="100" w:type="dxa"/>
            </w:tcMar>
          </w:tcPr>
          <w:p w14:paraId="340350CB" w14:textId="77777777" w:rsidR="00D01E73" w:rsidRDefault="00A05E5F">
            <w:pPr>
              <w:jc w:val="both"/>
            </w:pPr>
            <w:r>
              <w:t>UNDP GII</w:t>
            </w:r>
          </w:p>
        </w:tc>
        <w:tc>
          <w:tcPr>
            <w:tcW w:w="1504" w:type="dxa"/>
            <w:shd w:val="clear" w:color="auto" w:fill="auto"/>
            <w:tcMar>
              <w:top w:w="100" w:type="dxa"/>
              <w:left w:w="100" w:type="dxa"/>
              <w:bottom w:w="100" w:type="dxa"/>
              <w:right w:w="100" w:type="dxa"/>
            </w:tcMar>
          </w:tcPr>
          <w:p w14:paraId="7E3F37FC" w14:textId="77777777" w:rsidR="00D01E73" w:rsidRDefault="00A05E5F">
            <w:pPr>
              <w:jc w:val="both"/>
            </w:pPr>
            <w:r>
              <w:t>Log GDP p/c</w:t>
            </w:r>
          </w:p>
        </w:tc>
        <w:tc>
          <w:tcPr>
            <w:tcW w:w="1504" w:type="dxa"/>
            <w:shd w:val="clear" w:color="auto" w:fill="auto"/>
            <w:tcMar>
              <w:top w:w="100" w:type="dxa"/>
              <w:left w:w="100" w:type="dxa"/>
              <w:bottom w:w="100" w:type="dxa"/>
              <w:right w:w="100" w:type="dxa"/>
            </w:tcMar>
          </w:tcPr>
          <w:p w14:paraId="5A53C03F" w14:textId="77777777" w:rsidR="00D01E73" w:rsidRDefault="00A05E5F">
            <w:pPr>
              <w:jc w:val="both"/>
            </w:pPr>
            <w:r>
              <w:t>0.2911</w:t>
            </w:r>
          </w:p>
        </w:tc>
        <w:tc>
          <w:tcPr>
            <w:tcW w:w="1504" w:type="dxa"/>
            <w:shd w:val="clear" w:color="auto" w:fill="auto"/>
            <w:tcMar>
              <w:top w:w="100" w:type="dxa"/>
              <w:left w:w="100" w:type="dxa"/>
              <w:bottom w:w="100" w:type="dxa"/>
              <w:right w:w="100" w:type="dxa"/>
            </w:tcMar>
          </w:tcPr>
          <w:p w14:paraId="5A031AE9" w14:textId="77777777" w:rsidR="00D01E73" w:rsidRDefault="00A05E5F">
            <w:pPr>
              <w:jc w:val="both"/>
            </w:pPr>
            <w:r>
              <w:t>0.30 (0.20)</w:t>
            </w:r>
          </w:p>
        </w:tc>
        <w:tc>
          <w:tcPr>
            <w:tcW w:w="1504" w:type="dxa"/>
            <w:shd w:val="clear" w:color="auto" w:fill="auto"/>
            <w:tcMar>
              <w:top w:w="100" w:type="dxa"/>
              <w:left w:w="100" w:type="dxa"/>
              <w:bottom w:w="100" w:type="dxa"/>
              <w:right w:w="100" w:type="dxa"/>
            </w:tcMar>
          </w:tcPr>
          <w:p w14:paraId="442C374F" w14:textId="77777777" w:rsidR="00D01E73" w:rsidRDefault="00A05E5F">
            <w:pPr>
              <w:jc w:val="both"/>
            </w:pPr>
            <w:r>
              <w:t>0.30 (0.20)</w:t>
            </w:r>
          </w:p>
        </w:tc>
      </w:tr>
      <w:tr w:rsidR="00D01E73" w14:paraId="1CEB8830" w14:textId="77777777">
        <w:trPr>
          <w:tblHeader/>
        </w:trPr>
        <w:tc>
          <w:tcPr>
            <w:tcW w:w="1504" w:type="dxa"/>
            <w:shd w:val="clear" w:color="auto" w:fill="auto"/>
            <w:tcMar>
              <w:top w:w="100" w:type="dxa"/>
              <w:left w:w="100" w:type="dxa"/>
              <w:bottom w:w="100" w:type="dxa"/>
              <w:right w:w="100" w:type="dxa"/>
            </w:tcMar>
          </w:tcPr>
          <w:p w14:paraId="504F6D08" w14:textId="77777777" w:rsidR="00D01E73" w:rsidRDefault="00000000">
            <w:pPr>
              <w:jc w:val="both"/>
            </w:pPr>
            <m:oMathPara>
              <m:oMath>
                <m:sSub>
                  <m:sSubPr>
                    <m:ctrlPr>
                      <w:ins w:id="425" w:author="E D" w:date="2023-12-21T18:54:00Z">
                        <w:rPr>
                          <w:rFonts w:ascii="Cambria Math" w:hAnsi="Cambria Math"/>
                        </w:rPr>
                      </w:ins>
                    </m:ctrlPr>
                  </m:sSubPr>
                  <m:e>
                    <m:r>
                      <w:rPr>
                        <w:rFonts w:ascii="Cambria Math" w:hAnsi="Cambria Math"/>
                      </w:rPr>
                      <m:t>β</m:t>
                    </m:r>
                  </m:e>
                  <m:sub>
                    <m:r>
                      <w:rPr>
                        <w:rFonts w:ascii="Cambria Math" w:hAnsi="Cambria Math"/>
                      </w:rPr>
                      <m:t>gender equality</m:t>
                    </m:r>
                  </m:sub>
                </m:sSub>
              </m:oMath>
            </m:oMathPara>
          </w:p>
        </w:tc>
        <w:tc>
          <w:tcPr>
            <w:tcW w:w="1504" w:type="dxa"/>
            <w:shd w:val="clear" w:color="auto" w:fill="auto"/>
            <w:tcMar>
              <w:top w:w="100" w:type="dxa"/>
              <w:left w:w="100" w:type="dxa"/>
              <w:bottom w:w="100" w:type="dxa"/>
              <w:right w:w="100" w:type="dxa"/>
            </w:tcMar>
          </w:tcPr>
          <w:p w14:paraId="12169E41" w14:textId="77777777" w:rsidR="00D01E73" w:rsidRDefault="00A05E5F">
            <w:pPr>
              <w:jc w:val="both"/>
            </w:pPr>
            <w:r>
              <w:t>F/M LFP</w:t>
            </w:r>
          </w:p>
        </w:tc>
        <w:tc>
          <w:tcPr>
            <w:tcW w:w="1504" w:type="dxa"/>
            <w:shd w:val="clear" w:color="auto" w:fill="auto"/>
            <w:tcMar>
              <w:top w:w="100" w:type="dxa"/>
              <w:left w:w="100" w:type="dxa"/>
              <w:bottom w:w="100" w:type="dxa"/>
              <w:right w:w="100" w:type="dxa"/>
            </w:tcMar>
          </w:tcPr>
          <w:p w14:paraId="08C1EEFF" w14:textId="77777777" w:rsidR="00D01E73" w:rsidRDefault="00A05E5F">
            <w:pPr>
              <w:jc w:val="both"/>
            </w:pPr>
            <w:r>
              <w:t>Log GDP p/c</w:t>
            </w:r>
          </w:p>
        </w:tc>
        <w:tc>
          <w:tcPr>
            <w:tcW w:w="1504" w:type="dxa"/>
            <w:shd w:val="clear" w:color="auto" w:fill="auto"/>
            <w:tcMar>
              <w:top w:w="100" w:type="dxa"/>
              <w:left w:w="100" w:type="dxa"/>
              <w:bottom w:w="100" w:type="dxa"/>
              <w:right w:w="100" w:type="dxa"/>
            </w:tcMar>
          </w:tcPr>
          <w:p w14:paraId="12FA55C7" w14:textId="77777777" w:rsidR="00D01E73" w:rsidRDefault="00A05E5F">
            <w:pPr>
              <w:jc w:val="both"/>
            </w:pPr>
            <w:r>
              <w:t>0.2453*</w:t>
            </w:r>
          </w:p>
        </w:tc>
        <w:tc>
          <w:tcPr>
            <w:tcW w:w="1504" w:type="dxa"/>
            <w:shd w:val="clear" w:color="auto" w:fill="auto"/>
            <w:tcMar>
              <w:top w:w="100" w:type="dxa"/>
              <w:left w:w="100" w:type="dxa"/>
              <w:bottom w:w="100" w:type="dxa"/>
              <w:right w:w="100" w:type="dxa"/>
            </w:tcMar>
          </w:tcPr>
          <w:p w14:paraId="28B95C0E" w14:textId="77777777" w:rsidR="00D01E73" w:rsidRDefault="00A05E5F">
            <w:pPr>
              <w:jc w:val="both"/>
            </w:pPr>
            <w:r>
              <w:t>0.22 (0.08)**</w:t>
            </w:r>
          </w:p>
        </w:tc>
        <w:tc>
          <w:tcPr>
            <w:tcW w:w="1504" w:type="dxa"/>
            <w:shd w:val="clear" w:color="auto" w:fill="auto"/>
            <w:tcMar>
              <w:top w:w="100" w:type="dxa"/>
              <w:left w:w="100" w:type="dxa"/>
              <w:bottom w:w="100" w:type="dxa"/>
              <w:right w:w="100" w:type="dxa"/>
            </w:tcMar>
          </w:tcPr>
          <w:p w14:paraId="6A0D57BB" w14:textId="77777777" w:rsidR="00D01E73" w:rsidRDefault="00A05E5F">
            <w:pPr>
              <w:jc w:val="both"/>
            </w:pPr>
            <w:r>
              <w:t>0.20 (0.09)*</w:t>
            </w:r>
          </w:p>
        </w:tc>
      </w:tr>
      <w:tr w:rsidR="00D01E73" w14:paraId="7C669315" w14:textId="77777777">
        <w:trPr>
          <w:tblHeader/>
        </w:trPr>
        <w:tc>
          <w:tcPr>
            <w:tcW w:w="1504" w:type="dxa"/>
            <w:shd w:val="clear" w:color="auto" w:fill="auto"/>
            <w:tcMar>
              <w:top w:w="100" w:type="dxa"/>
              <w:left w:w="100" w:type="dxa"/>
              <w:bottom w:w="100" w:type="dxa"/>
              <w:right w:w="100" w:type="dxa"/>
            </w:tcMar>
          </w:tcPr>
          <w:p w14:paraId="12D45875" w14:textId="77777777" w:rsidR="00D01E73" w:rsidRDefault="00000000">
            <w:pPr>
              <w:jc w:val="both"/>
            </w:pPr>
            <m:oMathPara>
              <m:oMath>
                <m:sSub>
                  <m:sSubPr>
                    <m:ctrlPr>
                      <w:ins w:id="426" w:author="E D" w:date="2023-12-21T18:54:00Z">
                        <w:rPr>
                          <w:rFonts w:ascii="Cambria Math" w:hAnsi="Cambria Math"/>
                        </w:rPr>
                      </w:ins>
                    </m:ctrlPr>
                  </m:sSubPr>
                  <m:e>
                    <m:r>
                      <w:rPr>
                        <w:rFonts w:ascii="Cambria Math" w:hAnsi="Cambria Math"/>
                      </w:rPr>
                      <m:t>β</m:t>
                    </m:r>
                  </m:e>
                  <m:sub>
                    <m:r>
                      <w:rPr>
                        <w:rFonts w:ascii="Cambria Math" w:hAnsi="Cambria Math"/>
                      </w:rPr>
                      <m:t>gender equality</m:t>
                    </m:r>
                  </m:sub>
                </m:sSub>
              </m:oMath>
            </m:oMathPara>
          </w:p>
        </w:tc>
        <w:tc>
          <w:tcPr>
            <w:tcW w:w="1504" w:type="dxa"/>
            <w:shd w:val="clear" w:color="auto" w:fill="auto"/>
            <w:tcMar>
              <w:top w:w="100" w:type="dxa"/>
              <w:left w:w="100" w:type="dxa"/>
              <w:bottom w:w="100" w:type="dxa"/>
              <w:right w:w="100" w:type="dxa"/>
            </w:tcMar>
          </w:tcPr>
          <w:p w14:paraId="77522AC3" w14:textId="77777777" w:rsidR="00D01E73" w:rsidRDefault="00A05E5F">
            <w:pPr>
              <w:jc w:val="both"/>
            </w:pPr>
            <w:r>
              <w:t>TSWS</w:t>
            </w:r>
          </w:p>
        </w:tc>
        <w:tc>
          <w:tcPr>
            <w:tcW w:w="1504" w:type="dxa"/>
            <w:shd w:val="clear" w:color="auto" w:fill="auto"/>
            <w:tcMar>
              <w:top w:w="100" w:type="dxa"/>
              <w:left w:w="100" w:type="dxa"/>
              <w:bottom w:w="100" w:type="dxa"/>
              <w:right w:w="100" w:type="dxa"/>
            </w:tcMar>
          </w:tcPr>
          <w:p w14:paraId="263F65C4" w14:textId="77777777" w:rsidR="00D01E73" w:rsidRDefault="00A05E5F">
            <w:pPr>
              <w:jc w:val="both"/>
            </w:pPr>
            <w:r>
              <w:t>Log GDP p/c</w:t>
            </w:r>
          </w:p>
        </w:tc>
        <w:tc>
          <w:tcPr>
            <w:tcW w:w="1504" w:type="dxa"/>
            <w:shd w:val="clear" w:color="auto" w:fill="auto"/>
            <w:tcMar>
              <w:top w:w="100" w:type="dxa"/>
              <w:left w:w="100" w:type="dxa"/>
              <w:bottom w:w="100" w:type="dxa"/>
              <w:right w:w="100" w:type="dxa"/>
            </w:tcMar>
          </w:tcPr>
          <w:p w14:paraId="692FCB78" w14:textId="77777777" w:rsidR="00D01E73" w:rsidRDefault="00A05E5F">
            <w:pPr>
              <w:jc w:val="both"/>
            </w:pPr>
            <w:r>
              <w:t>0.2988**</w:t>
            </w:r>
          </w:p>
        </w:tc>
        <w:tc>
          <w:tcPr>
            <w:tcW w:w="1504" w:type="dxa"/>
            <w:shd w:val="clear" w:color="auto" w:fill="auto"/>
            <w:tcMar>
              <w:top w:w="100" w:type="dxa"/>
              <w:left w:w="100" w:type="dxa"/>
              <w:bottom w:w="100" w:type="dxa"/>
              <w:right w:w="100" w:type="dxa"/>
            </w:tcMar>
          </w:tcPr>
          <w:p w14:paraId="699DAE6E" w14:textId="77777777" w:rsidR="00D01E73" w:rsidRDefault="00A05E5F">
            <w:pPr>
              <w:jc w:val="both"/>
            </w:pPr>
            <w:r>
              <w:t>0.19 (0.09)*</w:t>
            </w:r>
          </w:p>
        </w:tc>
        <w:tc>
          <w:tcPr>
            <w:tcW w:w="1504" w:type="dxa"/>
            <w:shd w:val="clear" w:color="auto" w:fill="auto"/>
            <w:tcMar>
              <w:top w:w="100" w:type="dxa"/>
              <w:left w:w="100" w:type="dxa"/>
              <w:bottom w:w="100" w:type="dxa"/>
              <w:right w:w="100" w:type="dxa"/>
            </w:tcMar>
          </w:tcPr>
          <w:p w14:paraId="6139AB1E" w14:textId="77777777" w:rsidR="00D01E73" w:rsidRDefault="00A05E5F">
            <w:pPr>
              <w:jc w:val="both"/>
            </w:pPr>
            <w:r>
              <w:t>0.19 (0.10)*</w:t>
            </w:r>
            <w:commentRangeEnd w:id="413"/>
            <w:r w:rsidR="00603EF0">
              <w:rPr>
                <w:rStyle w:val="CommentReference"/>
              </w:rPr>
              <w:commentReference w:id="413"/>
            </w:r>
          </w:p>
        </w:tc>
      </w:tr>
    </w:tbl>
    <w:p w14:paraId="06259022" w14:textId="77777777" w:rsidR="00D01E73" w:rsidRDefault="00D01E73">
      <w:pPr>
        <w:jc w:val="both"/>
      </w:pPr>
    </w:p>
    <w:p w14:paraId="6A17136F" w14:textId="5805C76F" w:rsidR="00D01E73" w:rsidRDefault="00A05E5F">
      <w:pPr>
        <w:jc w:val="both"/>
        <w:rPr>
          <w:sz w:val="20"/>
          <w:szCs w:val="20"/>
        </w:rPr>
      </w:pPr>
      <w:r>
        <w:rPr>
          <w:rFonts w:ascii="Arial Unicode MS" w:eastAsia="Arial Unicode MS" w:hAnsi="Arial Unicode MS" w:cs="Arial Unicode MS"/>
          <w:sz w:val="20"/>
          <w:szCs w:val="20"/>
        </w:rPr>
        <w:t xml:space="preserve">Table 1: Comparison of the conditional analysis results from </w:t>
      </w:r>
      <w:ins w:id="427" w:author="Cerioli, Sara" w:date="2024-01-04T21:31:00Z">
        <w:r w:rsidR="0080728F">
          <w:rPr>
            <w:rFonts w:ascii="Arial Unicode MS" w:eastAsia="Arial Unicode MS" w:hAnsi="Arial Unicode MS" w:cs="Arial Unicode MS"/>
            <w:sz w:val="20"/>
            <w:szCs w:val="20"/>
          </w:rPr>
          <w:t>FH</w:t>
        </w:r>
      </w:ins>
      <w:del w:id="428" w:author="Cerioli, Sara" w:date="2024-01-04T21:31:00Z">
        <w:r w:rsidDel="0080728F">
          <w:rPr>
            <w:rFonts w:ascii="Arial Unicode MS" w:eastAsia="Arial Unicode MS" w:hAnsi="Arial Unicode MS" w:cs="Arial Unicode MS"/>
            <w:sz w:val="20"/>
            <w:szCs w:val="20"/>
          </w:rPr>
          <w:delText>the original</w:delText>
        </w:r>
      </w:del>
      <w:r>
        <w:rPr>
          <w:rFonts w:ascii="Arial Unicode MS" w:eastAsia="Arial Unicode MS" w:hAnsi="Arial Unicode MS" w:cs="Arial Unicode MS"/>
          <w:sz w:val="20"/>
          <w:szCs w:val="20"/>
        </w:rPr>
        <w:t xml:space="preserve"> study (where OLS was used) and our replication using the OLS and the RLR. Reported are the coefficients of the linear regressions and the corresponding p-value</w:t>
      </w:r>
      <w:r w:rsidR="00A863B0">
        <w:rPr>
          <w:rFonts w:ascii="Arial Unicode MS" w:eastAsia="Arial Unicode MS" w:hAnsi="Arial Unicode MS" w:cs="Arial Unicode MS"/>
          <w:sz w:val="20"/>
          <w:szCs w:val="20"/>
        </w:rPr>
        <w:t>s</w:t>
      </w:r>
      <w:r>
        <w:rPr>
          <w:rFonts w:ascii="Arial Unicode MS" w:eastAsia="Arial Unicode MS" w:hAnsi="Arial Unicode MS" w:cs="Arial Unicode MS"/>
          <w:sz w:val="20"/>
          <w:szCs w:val="20"/>
        </w:rPr>
        <w:t xml:space="preserve">. In parenthesis, we indicate the standard error of the coefficient. Note that the errors related to </w:t>
      </w:r>
      <w:ins w:id="429" w:author="Cerioli, Sara" w:date="2024-01-04T21:32:00Z">
        <w:r w:rsidR="0080728F">
          <w:rPr>
            <w:rFonts w:ascii="Arial Unicode MS" w:eastAsia="Arial Unicode MS" w:hAnsi="Arial Unicode MS" w:cs="Arial Unicode MS"/>
            <w:sz w:val="20"/>
            <w:szCs w:val="20"/>
          </w:rPr>
          <w:t xml:space="preserve">FH </w:t>
        </w:r>
      </w:ins>
      <w:del w:id="430" w:author="Cerioli, Sara" w:date="2024-01-04T21:31:00Z">
        <w:r w:rsidR="00A863B0" w:rsidDel="0080728F">
          <w:rPr>
            <w:rFonts w:ascii="Arial Unicode MS" w:eastAsia="Arial Unicode MS" w:hAnsi="Arial Unicode MS" w:cs="Arial Unicode MS"/>
            <w:sz w:val="20"/>
            <w:szCs w:val="20"/>
          </w:rPr>
          <w:delText xml:space="preserve">the </w:delText>
        </w:r>
        <w:r w:rsidR="00A16968" w:rsidDel="0080728F">
          <w:rPr>
            <w:rFonts w:ascii="Arial Unicode MS" w:eastAsia="Arial Unicode MS" w:hAnsi="Arial Unicode MS" w:cs="Arial Unicode MS"/>
            <w:sz w:val="20"/>
            <w:szCs w:val="20"/>
          </w:rPr>
          <w:delText>original</w:delText>
        </w:r>
        <w:r w:rsidR="00A863B0" w:rsidDel="0080728F">
          <w:rPr>
            <w:rFonts w:ascii="Arial Unicode MS" w:eastAsia="Arial Unicode MS" w:hAnsi="Arial Unicode MS" w:cs="Arial Unicode MS"/>
            <w:sz w:val="20"/>
            <w:szCs w:val="20"/>
          </w:rPr>
          <w:delText xml:space="preserve"> </w:delText>
        </w:r>
      </w:del>
      <w:r>
        <w:rPr>
          <w:rFonts w:ascii="Arial Unicode MS" w:eastAsia="Arial Unicode MS" w:hAnsi="Arial Unicode MS" w:cs="Arial Unicode MS"/>
          <w:sz w:val="20"/>
          <w:szCs w:val="20"/>
        </w:rPr>
        <w:t>study are missing because they were not reported in the article. Significance levels: ≤ 0.001 (***), ≤ 0.01 (**), ≤ 0.05 (*).</w:t>
      </w:r>
    </w:p>
    <w:p w14:paraId="1251742D" w14:textId="1010987E" w:rsidR="00D01E73" w:rsidRDefault="00A05E5F">
      <w:pPr>
        <w:pStyle w:val="Heading1"/>
        <w:jc w:val="both"/>
      </w:pPr>
      <w:bookmarkStart w:id="431" w:name="_1bmrjk13sbz9" w:colFirst="0" w:colLast="0"/>
      <w:bookmarkEnd w:id="431"/>
      <w:r>
        <w:t xml:space="preserve">4. </w:t>
      </w:r>
      <w:r>
        <w:rPr>
          <w:color w:val="9900FF"/>
        </w:rPr>
        <w:t xml:space="preserve">Analysis of </w:t>
      </w:r>
      <w:r w:rsidR="00393948">
        <w:rPr>
          <w:color w:val="9900FF"/>
        </w:rPr>
        <w:t xml:space="preserve">Gender Equality Indexes </w:t>
      </w:r>
      <w:r>
        <w:rPr>
          <w:color w:val="9900FF"/>
        </w:rPr>
        <w:t xml:space="preserve">and </w:t>
      </w:r>
      <w:r w:rsidR="001A253F">
        <w:rPr>
          <w:color w:val="9900FF"/>
        </w:rPr>
        <w:t>S</w:t>
      </w:r>
      <w:r>
        <w:rPr>
          <w:color w:val="9900FF"/>
        </w:rPr>
        <w:t xml:space="preserve">eparate </w:t>
      </w:r>
      <w:r w:rsidR="001A253F">
        <w:rPr>
          <w:color w:val="9900FF"/>
        </w:rPr>
        <w:t>P</w:t>
      </w:r>
      <w:r>
        <w:rPr>
          <w:color w:val="9900FF"/>
        </w:rPr>
        <w:t xml:space="preserve">reference </w:t>
      </w:r>
      <w:r w:rsidR="001A253F">
        <w:rPr>
          <w:color w:val="9900FF"/>
        </w:rPr>
        <w:t>M</w:t>
      </w:r>
      <w:r>
        <w:rPr>
          <w:color w:val="9900FF"/>
        </w:rPr>
        <w:t>easures</w:t>
      </w:r>
    </w:p>
    <w:p w14:paraId="59E29692" w14:textId="5B3A6717" w:rsidR="00D01E73" w:rsidRDefault="00A05E5F">
      <w:pPr>
        <w:jc w:val="both"/>
      </w:pPr>
      <w:r>
        <w:t xml:space="preserve">This section brings attention to various unresolved concerns regarding the Gender Equality Index built by FH, where one of the main significant issues is the lack of interpretability associated with this index. We also delve deeper into the relationship </w:t>
      </w:r>
      <w:r w:rsidR="00FD18CE">
        <w:t xml:space="preserve">between </w:t>
      </w:r>
      <w:r>
        <w:t xml:space="preserve">the separate preference measures and gender equality because it can help us better understand where the largest differences come from and therefore it may help shed light, or provoke new research on the specific associations found. We extended the analysis to state-of-the-art indexes such as WEF GGGI, UNDP GII, and UNDP Gender Development Index (GDI). </w:t>
      </w:r>
    </w:p>
    <w:p w14:paraId="64B75007" w14:textId="4ED5E76C" w:rsidR="00D01E73" w:rsidRDefault="004A36CE">
      <w:pPr>
        <w:pStyle w:val="Heading2"/>
        <w:jc w:val="both"/>
      </w:pPr>
      <w:bookmarkStart w:id="432" w:name="_d47je7bfk4rw" w:colFirst="0" w:colLast="0"/>
      <w:bookmarkEnd w:id="432"/>
      <w:r>
        <w:lastRenderedPageBreak/>
        <w:t xml:space="preserve">4.1 </w:t>
      </w:r>
      <w:r w:rsidR="00A05E5F">
        <w:t xml:space="preserve">Gender </w:t>
      </w:r>
      <w:r w:rsidR="00B47DC5">
        <w:t xml:space="preserve">Equality Indexes </w:t>
      </w:r>
      <w:r w:rsidR="00A05E5F">
        <w:t xml:space="preserve">and </w:t>
      </w:r>
      <w:r w:rsidR="00B47DC5">
        <w:t>Potential Issues</w:t>
      </w:r>
    </w:p>
    <w:p w14:paraId="1E8B22C0" w14:textId="4C9FBDE6" w:rsidR="00D01E73" w:rsidRDefault="00A05E5F" w:rsidP="0090301E">
      <w:pPr>
        <w:spacing w:before="200"/>
        <w:jc w:val="both"/>
      </w:pPr>
      <w:r>
        <w:t xml:space="preserve">One concern is the way the Gender Equality Index </w:t>
      </w:r>
      <w:r w:rsidR="009E194A">
        <w:t>proposed by</w:t>
      </w:r>
      <w:r w:rsidR="009E194A" w:rsidRPr="00B613A0">
        <w:t xml:space="preserve"> </w:t>
      </w:r>
      <w:r w:rsidR="001A253F">
        <w:t xml:space="preserve">FH </w:t>
      </w:r>
      <w:r w:rsidR="0020563C">
        <w:t>was</w:t>
      </w:r>
      <w:r>
        <w:t xml:space="preserve"> built and the reason </w:t>
      </w:r>
      <w:r w:rsidR="0020563C">
        <w:t xml:space="preserve">why </w:t>
      </w:r>
      <w:r>
        <w:t xml:space="preserve">it </w:t>
      </w:r>
      <w:r w:rsidR="0020563C">
        <w:t>was</w:t>
      </w:r>
      <w:r>
        <w:t xml:space="preserve"> taken as a measure of gender equality. The justification for using this custom index rather than internationally recognized, studied, adopted</w:t>
      </w:r>
      <w:r w:rsidR="00BB7F9E">
        <w:t>,</w:t>
      </w:r>
      <w:r>
        <w:t xml:space="preserve"> and already available indexes </w:t>
      </w:r>
      <w:r w:rsidR="00BB7F9E">
        <w:t xml:space="preserve">was </w:t>
      </w:r>
      <w:r>
        <w:t xml:space="preserve">omitted in </w:t>
      </w:r>
      <w:del w:id="433" w:author="Cerioli, Sara" w:date="2024-01-04T21:32:00Z">
        <w:r w:rsidR="00BB7F9E" w:rsidDel="0080728F">
          <w:delText>the original</w:delText>
        </w:r>
      </w:del>
      <w:ins w:id="434" w:author="Cerioli, Sara" w:date="2024-01-04T21:32:00Z">
        <w:r w:rsidR="0080728F">
          <w:t>FH</w:t>
        </w:r>
      </w:ins>
      <w:r w:rsidR="00BB7F9E">
        <w:t xml:space="preserve"> study</w:t>
      </w:r>
      <w:r>
        <w:t>. To characterize the structure of the Gender Equality Index, we visualized its composition with the diagram shown in Figure 1. We will briefly summarize the main issues found below.</w:t>
      </w:r>
    </w:p>
    <w:p w14:paraId="79D4C917" w14:textId="77777777" w:rsidR="00296FD0" w:rsidRPr="00296FD0" w:rsidRDefault="00A05E5F" w:rsidP="0090301E">
      <w:pPr>
        <w:pStyle w:val="ListParagraph"/>
        <w:numPr>
          <w:ilvl w:val="0"/>
          <w:numId w:val="3"/>
        </w:numPr>
        <w:spacing w:before="200"/>
        <w:jc w:val="both"/>
        <w:rPr>
          <w:color w:val="9900FF"/>
        </w:rPr>
      </w:pPr>
      <w:commentRangeStart w:id="435"/>
      <w:commentRangeStart w:id="436"/>
      <w:r>
        <w:t>The m</w:t>
      </w:r>
      <w:commentRangeEnd w:id="435"/>
      <w:r w:rsidR="001A253F">
        <w:rPr>
          <w:rStyle w:val="CommentReference"/>
        </w:rPr>
        <w:commentReference w:id="435"/>
      </w:r>
      <w:commentRangeEnd w:id="436"/>
      <w:r w:rsidR="001A253F">
        <w:rPr>
          <w:rStyle w:val="CommentReference"/>
        </w:rPr>
        <w:commentReference w:id="436"/>
      </w:r>
      <w:r>
        <w:t xml:space="preserve">ost critical point for the use of PCA is the interpretability of the index, which is a central question when it comes to building an index that can measure differences in society without losing its descriptive power and the ability to identify effective policies for closing the gender gap [@GGGreport2015]. </w:t>
      </w:r>
    </w:p>
    <w:p w14:paraId="4F4D6CCD" w14:textId="394CA398" w:rsidR="0090301E" w:rsidRPr="0090301E" w:rsidRDefault="00A05E5F" w:rsidP="0090301E">
      <w:pPr>
        <w:pStyle w:val="ListParagraph"/>
        <w:numPr>
          <w:ilvl w:val="0"/>
          <w:numId w:val="3"/>
        </w:numPr>
        <w:spacing w:before="200"/>
        <w:jc w:val="both"/>
        <w:rPr>
          <w:color w:val="9900FF"/>
        </w:rPr>
      </w:pPr>
      <w:r>
        <w:t xml:space="preserve">As seen in Figure 1, the components </w:t>
      </w:r>
      <w:r w:rsidR="00BB7F9E">
        <w:t xml:space="preserve">of </w:t>
      </w:r>
      <w:r>
        <w:t xml:space="preserve">the Gender Equality Index used in </w:t>
      </w:r>
      <w:ins w:id="437" w:author="Cerioli, Sara" w:date="2024-01-04T21:33:00Z">
        <w:r w:rsidR="0080728F">
          <w:t>FH</w:t>
        </w:r>
      </w:ins>
      <w:del w:id="438" w:author="Cerioli, Sara" w:date="2024-01-04T21:33:00Z">
        <w:r w:rsidDel="0080728F">
          <w:delText>the original</w:delText>
        </w:r>
      </w:del>
      <w:r>
        <w:t xml:space="preserve"> study contain repetitions. The two indexes WEF GGGI and UNDP GII share three sub-indexes, indicated here with different colors: *ratio of female to male labor force participation* (purple), the *share of seats in parliament* (green), and *</w:t>
      </w:r>
      <w:r w:rsidRPr="00E32CE7">
        <w:t xml:space="preserve">enrollment into secondary education* (blue). As a third variable to construct </w:t>
      </w:r>
      <w:r w:rsidR="00733C18">
        <w:t xml:space="preserve">the </w:t>
      </w:r>
      <w:r w:rsidR="00934D3B">
        <w:t xml:space="preserve"> </w:t>
      </w:r>
      <w:r w:rsidRPr="00E32CE7">
        <w:t xml:space="preserve">Gender Equality Index, </w:t>
      </w:r>
      <w:r>
        <w:t xml:space="preserve">FH used the *ratio of female to male labor force participation*, already included in the previous two indexes as a weighted sub-index. While the PCA technique in some cases permits the aggregation of variables even in the </w:t>
      </w:r>
      <w:r w:rsidRPr="00BF3541">
        <w:t xml:space="preserve">presence of large correlations among the inputs, in the present case, such a procedure may lead to an imbalance in favor of these specific repetitive indexes (especially female and male labor force participation) over other factors, which were already balanced in the design of WEF GGGI and UNDP GII indexes. </w:t>
      </w:r>
    </w:p>
    <w:p w14:paraId="561D9B65" w14:textId="74A3D82A" w:rsidR="00D01E73" w:rsidRPr="0090301E" w:rsidRDefault="00A05E5F" w:rsidP="0090301E">
      <w:pPr>
        <w:pStyle w:val="ListParagraph"/>
        <w:numPr>
          <w:ilvl w:val="0"/>
          <w:numId w:val="3"/>
        </w:numPr>
        <w:spacing w:before="200"/>
        <w:jc w:val="both"/>
        <w:rPr>
          <w:color w:val="9900FF"/>
        </w:rPr>
      </w:pPr>
      <w:r w:rsidRPr="00BF3541">
        <w:t>The TSWS indicator, introduced by FH, is used as a proxy to track the long-lasting effects of the right to vote. It is based on the assumption that, during the time, development has always had a monotonic effect and its magnitude is proportional to the time since women’s suffrage was established. The data</w:t>
      </w:r>
      <w:r>
        <w:t xml:space="preserve"> on the year of suffrage is available on a global scale but provides </w:t>
      </w:r>
      <w:r w:rsidR="002B3AA4">
        <w:t>a minimal</w:t>
      </w:r>
      <w:r>
        <w:t xml:space="preserve"> overview of gender disparities in politics, as discussed in @GIS1820. Indeed, even after the right to vote has been granted, many discriminating laws may still be present, and the alignment of law</w:t>
      </w:r>
      <w:r w:rsidR="00291DCD">
        <w:t>s</w:t>
      </w:r>
      <w:r>
        <w:t xml:space="preserve"> together with the executive branch of the government and elimination of discrimination takes more time – despite gaining the right to vote</w:t>
      </w:r>
      <w:r w:rsidR="0090301E">
        <w:t xml:space="preserve">, </w:t>
      </w:r>
      <w:r w:rsidR="0090301E" w:rsidRPr="0090301E">
        <w:rPr>
          <w:color w:val="7030A0"/>
        </w:rPr>
        <w:t>there</w:t>
      </w:r>
      <w:r w:rsidR="00603DB6" w:rsidRPr="0090301E">
        <w:rPr>
          <w:color w:val="7030A0"/>
        </w:rPr>
        <w:t xml:space="preserve"> may not </w:t>
      </w:r>
      <w:r w:rsidR="0090301E" w:rsidRPr="0090301E">
        <w:rPr>
          <w:color w:val="7030A0"/>
        </w:rPr>
        <w:t>be an</w:t>
      </w:r>
      <w:r w:rsidR="00603DB6" w:rsidRPr="0090301E">
        <w:rPr>
          <w:color w:val="7030A0"/>
        </w:rPr>
        <w:t xml:space="preserve"> improve</w:t>
      </w:r>
      <w:r w:rsidR="0090301E" w:rsidRPr="0090301E">
        <w:rPr>
          <w:color w:val="7030A0"/>
        </w:rPr>
        <w:t xml:space="preserve">ment </w:t>
      </w:r>
      <w:r w:rsidR="0090301E">
        <w:t>of</w:t>
      </w:r>
      <w:r w:rsidR="00603DB6">
        <w:t xml:space="preserve"> </w:t>
      </w:r>
      <w:r w:rsidR="00214D90">
        <w:t xml:space="preserve">gender equality </w:t>
      </w:r>
      <w:r w:rsidR="003478A3">
        <w:t>in other areas</w:t>
      </w:r>
      <w:r w:rsidR="008A261D">
        <w:t xml:space="preserve"> (@Yang)</w:t>
      </w:r>
      <w:r w:rsidR="003478A3">
        <w:t xml:space="preserve">. </w:t>
      </w:r>
      <w:commentRangeStart w:id="439"/>
      <w:r w:rsidR="003478A3">
        <w:t>For instance</w:t>
      </w:r>
      <w:r>
        <w:t>, the right to work can still be suppressed for several decades</w:t>
      </w:r>
      <w:r w:rsidR="00296FD0">
        <w:t xml:space="preserve">; as an example, in Western Germany married women could only work upon permission of their husbands until 1977 </w:t>
      </w:r>
      <w:r w:rsidR="00296FD0" w:rsidRPr="00460B77">
        <w:rPr>
          <w:color w:val="7030A0"/>
        </w:rPr>
        <w:t>(</w:t>
      </w:r>
      <w:r w:rsidR="00460B77" w:rsidRPr="00460B77">
        <w:rPr>
          <w:color w:val="7030A0"/>
        </w:rPr>
        <w:t xml:space="preserve">@RecoPolicyGer, </w:t>
      </w:r>
      <w:hyperlink r:id="rId12" w:history="1">
        <w:r w:rsidR="00460B77" w:rsidRPr="00460B77">
          <w:rPr>
            <w:rStyle w:val="Hyperlink"/>
            <w:color w:val="7030A0"/>
          </w:rPr>
          <w:t>page</w:t>
        </w:r>
      </w:hyperlink>
      <w:r w:rsidR="00460B77" w:rsidRPr="00460B77">
        <w:rPr>
          <w:color w:val="7030A0"/>
        </w:rPr>
        <w:t xml:space="preserve"> 92</w:t>
      </w:r>
      <w:r w:rsidR="00296FD0" w:rsidRPr="00460B77">
        <w:rPr>
          <w:color w:val="7030A0"/>
        </w:rPr>
        <w:t>)</w:t>
      </w:r>
      <w:r w:rsidRPr="00460B77">
        <w:rPr>
          <w:color w:val="7030A0"/>
        </w:rPr>
        <w:t xml:space="preserve">. </w:t>
      </w:r>
      <w:commentRangeEnd w:id="439"/>
      <w:r w:rsidR="00291DCD" w:rsidRPr="00460B77">
        <w:rPr>
          <w:rStyle w:val="CommentReference"/>
          <w:color w:val="7030A0"/>
        </w:rPr>
        <w:commentReference w:id="439"/>
      </w:r>
      <w:r>
        <w:t xml:space="preserve">The assumption that suffrage played a long-lasting effect on the balance of gender equality </w:t>
      </w:r>
      <w:r w:rsidRPr="00BF3541">
        <w:t>sounds reasonable but requires further investigation to be used as a robust estimator. Note also that in Figure 1 for some countries there is no reported data for this indicator, therefore FH took the missing points from the WEF Global Gender Gap Report of 2006.</w:t>
      </w:r>
      <w:r>
        <w:t xml:space="preserve"> </w:t>
      </w:r>
    </w:p>
    <w:p w14:paraId="48DF55F2" w14:textId="77777777" w:rsidR="00D01E73" w:rsidRDefault="00D01E73">
      <w:pPr>
        <w:jc w:val="both"/>
      </w:pPr>
    </w:p>
    <w:p w14:paraId="3AF1001A" w14:textId="77777777" w:rsidR="00D01E73" w:rsidRDefault="00A05E5F">
      <w:pPr>
        <w:jc w:val="center"/>
      </w:pPr>
      <w:r>
        <w:rPr>
          <w:noProof/>
        </w:rPr>
        <w:lastRenderedPageBreak/>
        <w:drawing>
          <wp:inline distT="114300" distB="114300" distL="114300" distR="114300" wp14:anchorId="52708018" wp14:editId="40EEEBF7">
            <wp:extent cx="5174817" cy="74247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174817" cy="7424738"/>
                    </a:xfrm>
                    <a:prstGeom prst="rect">
                      <a:avLst/>
                    </a:prstGeom>
                    <a:ln/>
                  </pic:spPr>
                </pic:pic>
              </a:graphicData>
            </a:graphic>
          </wp:inline>
        </w:drawing>
      </w:r>
    </w:p>
    <w:p w14:paraId="4A9DC175" w14:textId="62644F3E" w:rsidR="00D01E73" w:rsidRDefault="00A05E5F" w:rsidP="00BF3541">
      <w:pPr>
        <w:jc w:val="both"/>
        <w:rPr>
          <w:sz w:val="20"/>
          <w:szCs w:val="20"/>
        </w:rPr>
      </w:pPr>
      <w:r>
        <w:rPr>
          <w:sz w:val="20"/>
          <w:szCs w:val="20"/>
        </w:rPr>
        <w:t>Figure 1: The custom Gender Equality Index decomposed in</w:t>
      </w:r>
      <w:r w:rsidR="00F23CD0">
        <w:rPr>
          <w:sz w:val="20"/>
          <w:szCs w:val="20"/>
        </w:rPr>
        <w:t>to</w:t>
      </w:r>
      <w:r>
        <w:rPr>
          <w:sz w:val="20"/>
          <w:szCs w:val="20"/>
        </w:rPr>
        <w:t xml:space="preserve"> its sub-indexes, as built by FH. The repeated indexes and sub-indexes are highlighted with different colors. In the index "Time since Women's Suffrage"</w:t>
      </w:r>
      <w:r w:rsidR="00276291">
        <w:rPr>
          <w:sz w:val="20"/>
          <w:szCs w:val="20"/>
        </w:rPr>
        <w:t>,</w:t>
      </w:r>
      <w:r>
        <w:rPr>
          <w:sz w:val="20"/>
          <w:szCs w:val="20"/>
        </w:rPr>
        <w:t xml:space="preserve"> there are missing points </w:t>
      </w:r>
      <w:r w:rsidR="00864728">
        <w:rPr>
          <w:sz w:val="20"/>
          <w:szCs w:val="20"/>
        </w:rPr>
        <w:t xml:space="preserve">that </w:t>
      </w:r>
      <w:r>
        <w:rPr>
          <w:sz w:val="20"/>
          <w:szCs w:val="20"/>
        </w:rPr>
        <w:t xml:space="preserve">have been taken from another source, WEF Global Gender Gap Report 2006, following </w:t>
      </w:r>
      <w:r w:rsidR="00864728">
        <w:rPr>
          <w:sz w:val="20"/>
          <w:szCs w:val="20"/>
        </w:rPr>
        <w:t xml:space="preserve">the approach used in </w:t>
      </w:r>
      <w:del w:id="440" w:author="Cerioli, Sara" w:date="2024-01-04T21:33:00Z">
        <w:r w:rsidR="00864728" w:rsidDel="0080728F">
          <w:rPr>
            <w:sz w:val="20"/>
            <w:szCs w:val="20"/>
          </w:rPr>
          <w:delText>the ori</w:delText>
        </w:r>
        <w:r w:rsidR="007A2246" w:rsidDel="0080728F">
          <w:rPr>
            <w:sz w:val="20"/>
            <w:szCs w:val="20"/>
          </w:rPr>
          <w:delText>ginal</w:delText>
        </w:r>
      </w:del>
      <w:ins w:id="441" w:author="Cerioli, Sara" w:date="2024-01-04T21:33:00Z">
        <w:r w:rsidR="0080728F">
          <w:rPr>
            <w:sz w:val="20"/>
            <w:szCs w:val="20"/>
          </w:rPr>
          <w:t>FH</w:t>
        </w:r>
      </w:ins>
      <w:r w:rsidR="007A2246">
        <w:rPr>
          <w:sz w:val="20"/>
          <w:szCs w:val="20"/>
        </w:rPr>
        <w:t xml:space="preserve"> study</w:t>
      </w:r>
      <w:r>
        <w:rPr>
          <w:sz w:val="20"/>
          <w:szCs w:val="20"/>
        </w:rPr>
        <w:t>. Note that for each sub-index WEF GGGI calculates a weight to balance its impact on the overall index, while UNDP GII treats the sub-indexes without extra weighting. See also the technical notes of the @GGGreport2015 and of @UNDP2021.</w:t>
      </w:r>
    </w:p>
    <w:p w14:paraId="21138171" w14:textId="77777777" w:rsidR="00D01E73" w:rsidRDefault="00D01E73">
      <w:pPr>
        <w:jc w:val="both"/>
      </w:pPr>
    </w:p>
    <w:p w14:paraId="0459A106" w14:textId="7F38A968" w:rsidR="00D01E73" w:rsidRDefault="00A05E5F">
      <w:pPr>
        <w:spacing w:before="200" w:after="200"/>
        <w:jc w:val="both"/>
      </w:pPr>
      <w:r>
        <w:lastRenderedPageBreak/>
        <w:t>For all the reasons above, we decided to avoid continuing with the use of this custom index</w:t>
      </w:r>
      <w:r w:rsidR="0073156F">
        <w:t>,</w:t>
      </w:r>
      <w:r>
        <w:t xml:space="preserve"> exclude the F/M LFP and the TSWS indicators from further analysis, and instead carry on only with WEF GGGI and UNDP GII. </w:t>
      </w:r>
    </w:p>
    <w:p w14:paraId="7D8315E7" w14:textId="25E8D967" w:rsidR="00D01E73" w:rsidRDefault="00A05E5F">
      <w:pPr>
        <w:spacing w:before="200" w:after="200"/>
        <w:jc w:val="both"/>
      </w:pPr>
      <w:r>
        <w:t xml:space="preserve">Although these indexes are widely used by many researchers and </w:t>
      </w:r>
      <w:r w:rsidR="006F2D3F">
        <w:t>policymakers</w:t>
      </w:r>
      <w:r>
        <w:t xml:space="preserve">, they are not exempt from </w:t>
      </w:r>
      <w:r w:rsidR="008B5436">
        <w:t>cri</w:t>
      </w:r>
      <w:r w:rsidR="00C72DB4">
        <w:t>ti</w:t>
      </w:r>
      <w:r w:rsidR="00D55DAD">
        <w:t>que</w:t>
      </w:r>
      <w:r>
        <w:t xml:space="preserve">. The UNDP GII has been criticized by several authors [@Klasen2017UNDP; @18350; @Permanyer], </w:t>
      </w:r>
      <w:r w:rsidR="001A0DF3" w:rsidRPr="00883341">
        <w:t>since it is</w:t>
      </w:r>
      <w:r w:rsidRPr="00883341">
        <w:t xml:space="preserve"> highly </w:t>
      </w:r>
      <w:r w:rsidR="00CE4908" w:rsidRPr="00883341">
        <w:t>cor</w:t>
      </w:r>
      <w:r w:rsidRPr="00883341">
        <w:t xml:space="preserve">related </w:t>
      </w:r>
      <w:r w:rsidR="00CE4908" w:rsidRPr="00883341">
        <w:t xml:space="preserve">with </w:t>
      </w:r>
      <w:r w:rsidRPr="00883341">
        <w:t>economic development</w:t>
      </w:r>
      <w:r w:rsidR="001A0DF3" w:rsidRPr="00883341">
        <w:t xml:space="preserve"> and</w:t>
      </w:r>
      <w:r w:rsidRPr="00883341">
        <w:t xml:space="preserve"> includes reproductive health indicators that can penalize less-developed countries</w:t>
      </w:r>
      <w:r w:rsidR="00E22566" w:rsidRPr="00883341">
        <w:t>. Also</w:t>
      </w:r>
      <w:r w:rsidRPr="00883341">
        <w:t xml:space="preserve">, </w:t>
      </w:r>
      <w:r w:rsidR="00E22566" w:rsidRPr="00883341">
        <w:t xml:space="preserve">this index </w:t>
      </w:r>
      <w:r w:rsidRPr="00883341">
        <w:t xml:space="preserve">measures welfare loss associated </w:t>
      </w:r>
      <w:r w:rsidR="00E22566" w:rsidRPr="00883341">
        <w:t xml:space="preserve">with </w:t>
      </w:r>
      <w:r w:rsidRPr="00883341">
        <w:t>inequality based on a calculated gender equality measure</w:t>
      </w:r>
      <w:r w:rsidR="00E22566" w:rsidRPr="00883341">
        <w:t xml:space="preserve"> which</w:t>
      </w:r>
      <w:r w:rsidR="00C04B20" w:rsidRPr="00883341">
        <w:t xml:space="preserve"> is</w:t>
      </w:r>
      <w:r w:rsidRPr="00883341">
        <w:t xml:space="preserve"> not documented publicly.</w:t>
      </w:r>
      <w:r>
        <w:t xml:space="preserve"> </w:t>
      </w:r>
      <w:r w:rsidR="00E22566">
        <w:t>The</w:t>
      </w:r>
      <w:r>
        <w:t xml:space="preserve"> power and limitation</w:t>
      </w:r>
      <w:r w:rsidR="00EA2217">
        <w:t>s</w:t>
      </w:r>
      <w:r>
        <w:t xml:space="preserve"> of WEF GGGI </w:t>
      </w:r>
      <w:r w:rsidR="00EA2217">
        <w:t xml:space="preserve">are discussed </w:t>
      </w:r>
      <w:r w:rsidR="0050537C">
        <w:t xml:space="preserve">in </w:t>
      </w:r>
      <w:r w:rsidR="007F6BE4">
        <w:t>two</w:t>
      </w:r>
      <w:r w:rsidR="0050537C">
        <w:t xml:space="preserve"> </w:t>
      </w:r>
      <w:commentRangeStart w:id="442"/>
      <w:r w:rsidR="0050537C">
        <w:t>studies</w:t>
      </w:r>
      <w:commentRangeEnd w:id="442"/>
      <w:r w:rsidR="0050537C">
        <w:rPr>
          <w:rStyle w:val="CommentReference"/>
        </w:rPr>
        <w:commentReference w:id="442"/>
      </w:r>
      <w:r>
        <w:t xml:space="preserve"> [@RePEc:spr:soinre:v:144:y:2019:i:3:d:10.1007_s11205-019-02080-5; @10.1080/13545701.2010.530607]</w:t>
      </w:r>
      <w:r w:rsidR="007F6BE4">
        <w:t>, though more research on this index is needed</w:t>
      </w:r>
      <w:r>
        <w:t>. As our investigation reveals (Figure 1), one point of concern is the inclusion of a subjective measure, based on a</w:t>
      </w:r>
      <w:r w:rsidR="007F6BE4">
        <w:t>n expert</w:t>
      </w:r>
      <w:r>
        <w:t xml:space="preserve"> panel </w:t>
      </w:r>
      <w:r w:rsidR="007F6BE4">
        <w:t>opinion</w:t>
      </w:r>
      <w:r>
        <w:t xml:space="preserve">, called "wage equality between men and women for similar work". This measure of economic participation and opportunity represents a substantial </w:t>
      </w:r>
      <w:r w:rsidR="007F6BE4">
        <w:t>part (</w:t>
      </w:r>
      <w:r>
        <w:t>~30%</w:t>
      </w:r>
      <w:r w:rsidR="007F6BE4">
        <w:t>)</w:t>
      </w:r>
      <w:r>
        <w:t xml:space="preserve"> of the sub-index. The index is thought to be the least dependent on economic development since it measures the gap between male and female access to resources and opportunities [@GGGreport2015]. However, this dependence exists and is not negligible (see Supplementary Material, Figure 3). </w:t>
      </w:r>
    </w:p>
    <w:p w14:paraId="28EC3E00" w14:textId="04B93F16" w:rsidR="00D01E73" w:rsidRDefault="00A05E5F">
      <w:pPr>
        <w:spacing w:after="200"/>
        <w:jc w:val="both"/>
      </w:pPr>
      <w:r>
        <w:t xml:space="preserve">We conducted extensive research in the literature to understand which options are available at this time to evaluate gender equality. In addition to the two </w:t>
      </w:r>
      <w:r w:rsidR="0096109E">
        <w:t xml:space="preserve">above-mentioned </w:t>
      </w:r>
      <w:r>
        <w:t>indexes, we found that the Gender Development Index added from 2014 to the UNDP report is a good candidate for this kind of evaluation. This index is defined as the ratio of the Human Development Index for females to males, and it captures three dimensions in terms of health, knowledge, and living standards, separately for males and females. Life expectancy, the expected year of schooling and mean years of schooling, and GNI per capita are calculated within these dimensions. This index has been discussed in @Klasen2017UNDP, being praised for the clarity in interpretability and the focus on gender equality (rather than the sole female relative achievements). Therefore, we included this index in our extended analysis, along with WEF GGGI and UNDP GII.</w:t>
      </w:r>
    </w:p>
    <w:p w14:paraId="0A133BE1" w14:textId="075FA1D4" w:rsidR="00D01E73" w:rsidRDefault="004A36CE">
      <w:pPr>
        <w:pStyle w:val="Heading2"/>
        <w:jc w:val="both"/>
      </w:pPr>
      <w:bookmarkStart w:id="443" w:name="_7lcnlxumy59y" w:colFirst="0" w:colLast="0"/>
      <w:bookmarkEnd w:id="443"/>
      <w:r>
        <w:t xml:space="preserve">4.2 </w:t>
      </w:r>
      <w:r w:rsidR="00A05E5F">
        <w:t xml:space="preserve">Conditional </w:t>
      </w:r>
      <w:r w:rsidR="00A25520">
        <w:t xml:space="preserve">Analysis </w:t>
      </w:r>
      <w:r w:rsidR="00A05E5F">
        <w:t xml:space="preserve">of </w:t>
      </w:r>
      <w:r w:rsidR="00A25520">
        <w:t xml:space="preserve">Gender Differences </w:t>
      </w:r>
      <w:r w:rsidR="00A05E5F">
        <w:t xml:space="preserve">in </w:t>
      </w:r>
      <w:r w:rsidR="00A25520">
        <w:t xml:space="preserve">Economic Preferences </w:t>
      </w:r>
      <w:r w:rsidR="00A05E5F">
        <w:t xml:space="preserve">and </w:t>
      </w:r>
      <w:r w:rsidR="00A25520">
        <w:t xml:space="preserve">Their Relationship </w:t>
      </w:r>
      <w:r w:rsidR="00A05E5F">
        <w:t xml:space="preserve">to </w:t>
      </w:r>
      <w:r w:rsidR="00A25520">
        <w:t xml:space="preserve">Economic Development </w:t>
      </w:r>
      <w:r w:rsidR="00A05E5F">
        <w:t xml:space="preserve">and </w:t>
      </w:r>
      <w:r w:rsidR="00A25520">
        <w:t>Gender Equality</w:t>
      </w:r>
    </w:p>
    <w:p w14:paraId="1EECCADB" w14:textId="2B3AD614" w:rsidR="00D01E73" w:rsidRDefault="00A05E5F">
      <w:pPr>
        <w:spacing w:after="200"/>
        <w:jc w:val="both"/>
      </w:pPr>
      <w:r>
        <w:t xml:space="preserve">Here, we explore the relationship </w:t>
      </w:r>
      <w:r w:rsidR="005F57AC">
        <w:t xml:space="preserve">between </w:t>
      </w:r>
      <w:r>
        <w:t xml:space="preserve">the summarized gender differences in economic preferences with economic development and gender equality, using the gender equality indexes referred to above (WEF GGGI, UNDP GII, and UNDP GDI). We run the same robust linear regression using the model in Equation 2 on these indexes and present the results in Figure 2. One can see that gender differences in economic preferences have a strong, positive, and statistically significant correlation with economic development when the conditional analysis is performed on the individual gender equality indexes. Conversely, the correlation between gender differences in economic preferences and gender equality, conditioned on economic development, is only statistically significant for WEF GGGI (r = 0.28, </w:t>
      </w:r>
      <w:r>
        <w:lastRenderedPageBreak/>
        <w:t xml:space="preserve">p-value = 0.0241), while for UNDP GII and GDI, the correlation is weak to null, with no statistical significance at 5% confidence level. </w:t>
      </w:r>
    </w:p>
    <w:p w14:paraId="7D2EFC29" w14:textId="76C32C7F" w:rsidR="00D01E73" w:rsidRDefault="00A05E5F" w:rsidP="00C96099">
      <w:pPr>
        <w:spacing w:after="200"/>
        <w:jc w:val="both"/>
      </w:pPr>
      <w:r>
        <w:rPr>
          <w:color w:val="9900FF"/>
        </w:rPr>
        <w:t xml:space="preserve">The standardization applied </w:t>
      </w:r>
      <w:r w:rsidR="00E31B37">
        <w:rPr>
          <w:color w:val="9900FF"/>
        </w:rPr>
        <w:t xml:space="preserve">to </w:t>
      </w:r>
      <w:r>
        <w:rPr>
          <w:color w:val="9900FF"/>
        </w:rPr>
        <w:t>the PCA of the coefficients of the gender differences (</w:t>
      </w:r>
      <m:oMath>
        <m:sSup>
          <m:sSupPr>
            <m:ctrlPr>
              <w:ins w:id="444" w:author="E D" w:date="2023-12-21T18:55:00Z">
                <w:rPr>
                  <w:rFonts w:ascii="Cambria Math" w:hAnsi="Cambria Math"/>
                  <w:color w:val="9900FF"/>
                </w:rPr>
              </w:ins>
            </m:ctrlPr>
          </m:sSupPr>
          <m:e>
            <m:sSub>
              <m:sSubPr>
                <m:ctrlPr>
                  <w:ins w:id="445" w:author="E D" w:date="2023-12-21T18:55:00Z">
                    <w:rPr>
                      <w:rFonts w:ascii="Cambria Math" w:hAnsi="Cambria Math"/>
                      <w:color w:val="9900FF"/>
                    </w:rPr>
                  </w:ins>
                </m:ctrlPr>
              </m:sSubPr>
              <m:e>
                <m:r>
                  <w:rPr>
                    <w:rFonts w:ascii="Cambria Math" w:hAnsi="Cambria Math"/>
                  </w:rPr>
                  <m:t>β</m:t>
                </m:r>
              </m:e>
              <m:sub>
                <m:r>
                  <w:rPr>
                    <w:rFonts w:ascii="Cambria Math" w:hAnsi="Cambria Math"/>
                    <w:color w:val="9900FF"/>
                  </w:rPr>
                  <m:t>1</m:t>
                </m:r>
              </m:sub>
            </m:sSub>
          </m:e>
          <m:sup>
            <m:r>
              <w:rPr>
                <w:rFonts w:ascii="Cambria Math" w:hAnsi="Cambria Math"/>
                <w:color w:val="9900FF"/>
              </w:rPr>
              <m:t>c</m:t>
            </m:r>
          </m:sup>
        </m:sSup>
        <m:r>
          <w:rPr>
            <w:rFonts w:ascii="Cambria Math" w:hAnsi="Cambria Math"/>
            <w:color w:val="9900FF"/>
          </w:rPr>
          <m:t xml:space="preserve"> </m:t>
        </m:r>
      </m:oMath>
      <w:r>
        <w:rPr>
          <w:color w:val="9900FF"/>
        </w:rPr>
        <w:t xml:space="preserve"> in Equation 1) makes the interpretation of Figure 2 in terms of the magnitude of the effect less straightforward. The coefficient of gender differences </w:t>
      </w:r>
      <w:r w:rsidR="00C776EB">
        <w:rPr>
          <w:color w:val="9900FF"/>
        </w:rPr>
        <w:t>shows</w:t>
      </w:r>
      <w:r>
        <w:rPr>
          <w:color w:val="9900FF"/>
        </w:rPr>
        <w:t xml:space="preserve"> how many standard deviations </w:t>
      </w:r>
      <w:r w:rsidR="007C6452">
        <w:rPr>
          <w:color w:val="9900FF"/>
        </w:rPr>
        <w:t xml:space="preserve">far apart </w:t>
      </w:r>
      <w:r>
        <w:rPr>
          <w:color w:val="9900FF"/>
        </w:rPr>
        <w:t xml:space="preserve">are men and women for a given economic preference. When one additionally standardizes the </w:t>
      </w:r>
      <m:oMath>
        <m:sSup>
          <m:sSupPr>
            <m:ctrlPr>
              <w:ins w:id="446" w:author="E D" w:date="2023-12-21T18:55:00Z">
                <w:rPr>
                  <w:rFonts w:ascii="Cambria Math" w:hAnsi="Cambria Math"/>
                  <w:color w:val="9900FF"/>
                </w:rPr>
              </w:ins>
            </m:ctrlPr>
          </m:sSupPr>
          <m:e>
            <m:sSub>
              <m:sSubPr>
                <m:ctrlPr>
                  <w:ins w:id="447" w:author="E D" w:date="2023-12-21T18:55:00Z">
                    <w:rPr>
                      <w:rFonts w:ascii="Cambria Math" w:hAnsi="Cambria Math"/>
                      <w:color w:val="9900FF"/>
                    </w:rPr>
                  </w:ins>
                </m:ctrlPr>
              </m:sSubPr>
              <m:e>
                <m:r>
                  <w:rPr>
                    <w:rFonts w:ascii="Cambria Math" w:hAnsi="Cambria Math"/>
                  </w:rPr>
                  <m:t>β</m:t>
                </m:r>
              </m:e>
              <m:sub>
                <m:r>
                  <w:rPr>
                    <w:rFonts w:ascii="Cambria Math" w:hAnsi="Cambria Math"/>
                    <w:color w:val="9900FF"/>
                  </w:rPr>
                  <m:t>1</m:t>
                </m:r>
              </m:sub>
            </m:sSub>
          </m:e>
          <m:sup>
            <m:r>
              <w:rPr>
                <w:rFonts w:ascii="Cambria Math" w:hAnsi="Cambria Math"/>
                <w:color w:val="9900FF"/>
              </w:rPr>
              <m:t>c</m:t>
            </m:r>
          </m:sup>
        </m:sSup>
        <m:r>
          <w:rPr>
            <w:rFonts w:ascii="Cambria Math" w:hAnsi="Cambria Math"/>
            <w:color w:val="9900FF"/>
          </w:rPr>
          <m:t xml:space="preserve"> </m:t>
        </m:r>
      </m:oMath>
      <w:r>
        <w:rPr>
          <w:color w:val="9900FF"/>
        </w:rPr>
        <w:t xml:space="preserve"> coefficients for a given preference or PCA product for six preferences, the result shows how many standard deviations away </w:t>
      </w:r>
      <w:r w:rsidR="00E31B37">
        <w:rPr>
          <w:color w:val="9900FF"/>
        </w:rPr>
        <w:t xml:space="preserve">is </w:t>
      </w:r>
      <w:r>
        <w:rPr>
          <w:color w:val="9900FF"/>
        </w:rPr>
        <w:t>a certain country from the global average gender difference.</w:t>
      </w:r>
      <w:r w:rsidR="004B0F10">
        <w:rPr>
          <w:color w:val="9900FF"/>
        </w:rPr>
        <w:t xml:space="preserve"> </w:t>
      </w:r>
      <w:r w:rsidRPr="00460B77">
        <w:rPr>
          <w:color w:val="9900FF"/>
        </w:rPr>
        <w:t xml:space="preserve">In Table 2, we provide slope coefficients expressed in measured gender differences in economic preferences by omitting standardization </w:t>
      </w:r>
      <w:r w:rsidR="00711F3E" w:rsidRPr="00460B77">
        <w:rPr>
          <w:color w:val="9900FF"/>
        </w:rPr>
        <w:t>and therefore accounting for the magnitude of change</w:t>
      </w:r>
      <w:r w:rsidRPr="00161383">
        <w:rPr>
          <w:color w:val="9900FF"/>
        </w:rPr>
        <w:t>.</w:t>
      </w:r>
      <w:r>
        <w:rPr>
          <w:color w:val="9900FF"/>
        </w:rPr>
        <w:t xml:space="preserve"> </w:t>
      </w:r>
    </w:p>
    <w:p w14:paraId="0E8CB17A" w14:textId="77777777" w:rsidR="00D01E73" w:rsidRDefault="00D01E73">
      <w:pPr>
        <w:spacing w:after="200"/>
        <w:jc w:val="both"/>
        <w:rPr>
          <w:color w:val="9900FF"/>
        </w:rPr>
      </w:pPr>
    </w:p>
    <w:p w14:paraId="46813D1B" w14:textId="77777777" w:rsidR="00D01E73" w:rsidRDefault="00A05E5F">
      <w:pPr>
        <w:jc w:val="both"/>
      </w:pPr>
      <w:r>
        <w:rPr>
          <w:noProof/>
        </w:rPr>
        <w:drawing>
          <wp:inline distT="114300" distB="114300" distL="114300" distR="114300" wp14:anchorId="28DF3501" wp14:editId="16012BC7">
            <wp:extent cx="5731200" cy="6070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1200" cy="6070600"/>
                    </a:xfrm>
                    <a:prstGeom prst="rect">
                      <a:avLst/>
                    </a:prstGeom>
                    <a:ln/>
                  </pic:spPr>
                </pic:pic>
              </a:graphicData>
            </a:graphic>
          </wp:inline>
        </w:drawing>
      </w:r>
    </w:p>
    <w:p w14:paraId="67121FF4" w14:textId="77777777" w:rsidR="00D01E73" w:rsidRDefault="00D01E73">
      <w:pPr>
        <w:jc w:val="both"/>
        <w:rPr>
          <w:sz w:val="18"/>
          <w:szCs w:val="18"/>
        </w:rPr>
      </w:pPr>
    </w:p>
    <w:p w14:paraId="3D60CA1A" w14:textId="2B369C3D" w:rsidR="00D01E73" w:rsidRDefault="00A05E5F">
      <w:pPr>
        <w:jc w:val="both"/>
      </w:pPr>
      <w:r>
        <w:rPr>
          <w:sz w:val="20"/>
          <w:szCs w:val="20"/>
        </w:rPr>
        <w:lastRenderedPageBreak/>
        <w:t>Figure 2: Correlation and slope coefficients between</w:t>
      </w:r>
      <w:r w:rsidR="00161383">
        <w:rPr>
          <w:sz w:val="20"/>
          <w:szCs w:val="20"/>
        </w:rPr>
        <w:t xml:space="preserve"> </w:t>
      </w:r>
      <w:r w:rsidR="00161383" w:rsidRPr="00460B77">
        <w:rPr>
          <w:color w:val="7030A0"/>
          <w:sz w:val="20"/>
          <w:szCs w:val="20"/>
        </w:rPr>
        <w:t>standardized</w:t>
      </w:r>
      <w:r w:rsidRPr="00460B77">
        <w:rPr>
          <w:color w:val="7030A0"/>
          <w:sz w:val="20"/>
          <w:szCs w:val="20"/>
        </w:rPr>
        <w:t xml:space="preserve"> </w:t>
      </w:r>
      <w:r>
        <w:rPr>
          <w:sz w:val="20"/>
          <w:szCs w:val="20"/>
        </w:rPr>
        <w:t>gender differences in economic preferences and economic development, and between</w:t>
      </w:r>
      <w:r w:rsidR="00161383">
        <w:rPr>
          <w:sz w:val="20"/>
          <w:szCs w:val="20"/>
        </w:rPr>
        <w:t xml:space="preserve"> </w:t>
      </w:r>
      <w:r w:rsidR="00161383" w:rsidRPr="00330415">
        <w:rPr>
          <w:color w:val="7030A0"/>
          <w:sz w:val="20"/>
          <w:szCs w:val="20"/>
        </w:rPr>
        <w:t>standardized</w:t>
      </w:r>
      <w:r>
        <w:rPr>
          <w:sz w:val="20"/>
          <w:szCs w:val="20"/>
        </w:rPr>
        <w:t xml:space="preserve"> gender differences in economic preferences and gender equality indexes, using the residuals plots. On the left, gender differences are regressed on economic development conditioned on gender equality for the different indexes (WEF GGGI, UNDP GGI, and GDI). On the right, the corresponding values of gender differences are regressed on gender equality indexes conditioned on economic development. We also report the corresponding p-values.</w:t>
      </w:r>
    </w:p>
    <w:p w14:paraId="453627F4" w14:textId="77777777" w:rsidR="00D01E73" w:rsidRDefault="00D01E73">
      <w:pPr>
        <w:jc w:val="both"/>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D01E73" w14:paraId="0515A444" w14:textId="77777777">
        <w:tc>
          <w:tcPr>
            <w:tcW w:w="2257" w:type="dxa"/>
            <w:shd w:val="clear" w:color="auto" w:fill="auto"/>
            <w:tcMar>
              <w:top w:w="100" w:type="dxa"/>
              <w:left w:w="100" w:type="dxa"/>
              <w:bottom w:w="100" w:type="dxa"/>
              <w:right w:w="100" w:type="dxa"/>
            </w:tcMar>
          </w:tcPr>
          <w:p w14:paraId="49A793AE" w14:textId="77777777" w:rsidR="00D01E73" w:rsidRDefault="00A05E5F">
            <w:pPr>
              <w:jc w:val="both"/>
              <w:rPr>
                <w:b/>
                <w:color w:val="9900FF"/>
              </w:rPr>
            </w:pPr>
            <w:r>
              <w:rPr>
                <w:b/>
                <w:color w:val="9900FF"/>
              </w:rPr>
              <w:t>Coefficient</w:t>
            </w:r>
          </w:p>
        </w:tc>
        <w:tc>
          <w:tcPr>
            <w:tcW w:w="2257" w:type="dxa"/>
            <w:shd w:val="clear" w:color="auto" w:fill="auto"/>
            <w:tcMar>
              <w:top w:w="100" w:type="dxa"/>
              <w:left w:w="100" w:type="dxa"/>
              <w:bottom w:w="100" w:type="dxa"/>
              <w:right w:w="100" w:type="dxa"/>
            </w:tcMar>
          </w:tcPr>
          <w:p w14:paraId="3CD96476" w14:textId="77777777" w:rsidR="00D01E73" w:rsidRDefault="00A05E5F">
            <w:pPr>
              <w:jc w:val="both"/>
              <w:rPr>
                <w:b/>
                <w:color w:val="9900FF"/>
              </w:rPr>
            </w:pPr>
            <w:r>
              <w:rPr>
                <w:b/>
                <w:color w:val="9900FF"/>
              </w:rPr>
              <w:t>Regression on</w:t>
            </w:r>
          </w:p>
        </w:tc>
        <w:tc>
          <w:tcPr>
            <w:tcW w:w="2257" w:type="dxa"/>
            <w:shd w:val="clear" w:color="auto" w:fill="auto"/>
            <w:tcMar>
              <w:top w:w="100" w:type="dxa"/>
              <w:left w:w="100" w:type="dxa"/>
              <w:bottom w:w="100" w:type="dxa"/>
              <w:right w:w="100" w:type="dxa"/>
            </w:tcMar>
          </w:tcPr>
          <w:p w14:paraId="7AEFCC12" w14:textId="77777777" w:rsidR="00D01E73" w:rsidRDefault="00A05E5F">
            <w:pPr>
              <w:jc w:val="both"/>
              <w:rPr>
                <w:b/>
                <w:color w:val="9900FF"/>
              </w:rPr>
            </w:pPr>
            <w:r>
              <w:rPr>
                <w:b/>
                <w:color w:val="9900FF"/>
              </w:rPr>
              <w:t>Conditional on</w:t>
            </w:r>
          </w:p>
        </w:tc>
        <w:tc>
          <w:tcPr>
            <w:tcW w:w="2257" w:type="dxa"/>
            <w:shd w:val="clear" w:color="auto" w:fill="auto"/>
            <w:tcMar>
              <w:top w:w="100" w:type="dxa"/>
              <w:left w:w="100" w:type="dxa"/>
              <w:bottom w:w="100" w:type="dxa"/>
              <w:right w:w="100" w:type="dxa"/>
            </w:tcMar>
          </w:tcPr>
          <w:p w14:paraId="5C74BA22" w14:textId="77777777" w:rsidR="00D01E73" w:rsidRDefault="00A05E5F">
            <w:pPr>
              <w:jc w:val="both"/>
              <w:rPr>
                <w:b/>
                <w:color w:val="9900FF"/>
              </w:rPr>
            </w:pPr>
            <w:r>
              <w:rPr>
                <w:b/>
                <w:color w:val="9900FF"/>
              </w:rPr>
              <w:t>Result</w:t>
            </w:r>
          </w:p>
        </w:tc>
      </w:tr>
      <w:tr w:rsidR="00D01E73" w14:paraId="34A12E54" w14:textId="77777777">
        <w:tc>
          <w:tcPr>
            <w:tcW w:w="2257" w:type="dxa"/>
            <w:shd w:val="clear" w:color="auto" w:fill="auto"/>
            <w:tcMar>
              <w:top w:w="100" w:type="dxa"/>
              <w:left w:w="100" w:type="dxa"/>
              <w:bottom w:w="100" w:type="dxa"/>
              <w:right w:w="100" w:type="dxa"/>
            </w:tcMar>
          </w:tcPr>
          <w:p w14:paraId="2A4B661F" w14:textId="77777777" w:rsidR="00D01E73" w:rsidRDefault="00000000">
            <w:pPr>
              <w:jc w:val="both"/>
              <w:rPr>
                <w:color w:val="9900FF"/>
              </w:rPr>
            </w:pPr>
            <m:oMathPara>
              <m:oMath>
                <m:sSub>
                  <m:sSubPr>
                    <m:ctrlPr>
                      <w:ins w:id="448" w:author="E D" w:date="2023-12-21T18:55:00Z">
                        <w:rPr>
                          <w:rFonts w:ascii="Cambria Math" w:hAnsi="Cambria Math"/>
                          <w:color w:val="9900FF"/>
                        </w:rPr>
                      </w:ins>
                    </m:ctrlPr>
                  </m:sSubPr>
                  <m:e>
                    <m:r>
                      <w:rPr>
                        <w:rFonts w:ascii="Cambria Math" w:hAnsi="Cambria Math"/>
                      </w:rPr>
                      <m:t>β</m:t>
                    </m:r>
                  </m:e>
                  <m:sub>
                    <m:r>
                      <w:rPr>
                        <w:rFonts w:ascii="Cambria Math" w:hAnsi="Cambria Math"/>
                        <w:color w:val="9900FF"/>
                      </w:rPr>
                      <m:t>economic development</m:t>
                    </m:r>
                  </m:sub>
                </m:sSub>
              </m:oMath>
            </m:oMathPara>
          </w:p>
        </w:tc>
        <w:tc>
          <w:tcPr>
            <w:tcW w:w="2257" w:type="dxa"/>
            <w:shd w:val="clear" w:color="auto" w:fill="auto"/>
            <w:tcMar>
              <w:top w:w="100" w:type="dxa"/>
              <w:left w:w="100" w:type="dxa"/>
              <w:bottom w:w="100" w:type="dxa"/>
              <w:right w:w="100" w:type="dxa"/>
            </w:tcMar>
          </w:tcPr>
          <w:p w14:paraId="29998D8D" w14:textId="77777777" w:rsidR="00D01E73" w:rsidRDefault="00A05E5F">
            <w:pPr>
              <w:jc w:val="both"/>
              <w:rPr>
                <w:color w:val="9900FF"/>
              </w:rPr>
            </w:pPr>
            <w:r>
              <w:rPr>
                <w:color w:val="9900FF"/>
              </w:rPr>
              <w:t>Log GDP p/c (Std)</w:t>
            </w:r>
          </w:p>
        </w:tc>
        <w:tc>
          <w:tcPr>
            <w:tcW w:w="2257" w:type="dxa"/>
            <w:shd w:val="clear" w:color="auto" w:fill="auto"/>
            <w:tcMar>
              <w:top w:w="100" w:type="dxa"/>
              <w:left w:w="100" w:type="dxa"/>
              <w:bottom w:w="100" w:type="dxa"/>
              <w:right w:w="100" w:type="dxa"/>
            </w:tcMar>
          </w:tcPr>
          <w:p w14:paraId="02D82F58" w14:textId="77777777" w:rsidR="00D01E73" w:rsidRDefault="00A05E5F">
            <w:pPr>
              <w:jc w:val="both"/>
              <w:rPr>
                <w:color w:val="9900FF"/>
              </w:rPr>
            </w:pPr>
            <w:r>
              <w:rPr>
                <w:color w:val="9900FF"/>
              </w:rPr>
              <w:t>WEF GGGI (Std)</w:t>
            </w:r>
          </w:p>
        </w:tc>
        <w:tc>
          <w:tcPr>
            <w:tcW w:w="2257" w:type="dxa"/>
            <w:shd w:val="clear" w:color="auto" w:fill="auto"/>
            <w:tcMar>
              <w:top w:w="100" w:type="dxa"/>
              <w:left w:w="100" w:type="dxa"/>
              <w:bottom w:w="100" w:type="dxa"/>
              <w:right w:w="100" w:type="dxa"/>
            </w:tcMar>
          </w:tcPr>
          <w:p w14:paraId="3A9D03A2" w14:textId="77777777" w:rsidR="00D01E73" w:rsidRDefault="00A05E5F">
            <w:pPr>
              <w:jc w:val="both"/>
              <w:rPr>
                <w:color w:val="9900FF"/>
              </w:rPr>
            </w:pPr>
            <w:r>
              <w:rPr>
                <w:color w:val="9900FF"/>
              </w:rPr>
              <w:t>0.12 (0.02)***</w:t>
            </w:r>
          </w:p>
        </w:tc>
      </w:tr>
      <w:tr w:rsidR="00D01E73" w14:paraId="5FC41AD8" w14:textId="77777777">
        <w:tc>
          <w:tcPr>
            <w:tcW w:w="2257" w:type="dxa"/>
            <w:shd w:val="clear" w:color="auto" w:fill="auto"/>
            <w:tcMar>
              <w:top w:w="100" w:type="dxa"/>
              <w:left w:w="100" w:type="dxa"/>
              <w:bottom w:w="100" w:type="dxa"/>
              <w:right w:w="100" w:type="dxa"/>
            </w:tcMar>
          </w:tcPr>
          <w:p w14:paraId="267B1A25" w14:textId="77777777" w:rsidR="00D01E73" w:rsidRDefault="00000000">
            <w:pPr>
              <w:jc w:val="both"/>
              <w:rPr>
                <w:color w:val="9900FF"/>
              </w:rPr>
            </w:pPr>
            <m:oMathPara>
              <m:oMath>
                <m:sSub>
                  <m:sSubPr>
                    <m:ctrlPr>
                      <w:ins w:id="449" w:author="E D" w:date="2023-12-21T18:55:00Z">
                        <w:rPr>
                          <w:rFonts w:ascii="Cambria Math" w:hAnsi="Cambria Math"/>
                          <w:color w:val="9900FF"/>
                        </w:rPr>
                      </w:ins>
                    </m:ctrlPr>
                  </m:sSubPr>
                  <m:e>
                    <m:r>
                      <w:rPr>
                        <w:rFonts w:ascii="Cambria Math" w:hAnsi="Cambria Math"/>
                      </w:rPr>
                      <m:t>β</m:t>
                    </m:r>
                  </m:e>
                  <m:sub>
                    <m:r>
                      <w:rPr>
                        <w:rFonts w:ascii="Cambria Math" w:hAnsi="Cambria Math"/>
                        <w:color w:val="9900FF"/>
                      </w:rPr>
                      <m:t>economic development</m:t>
                    </m:r>
                  </m:sub>
                </m:sSub>
              </m:oMath>
            </m:oMathPara>
          </w:p>
        </w:tc>
        <w:tc>
          <w:tcPr>
            <w:tcW w:w="2257" w:type="dxa"/>
            <w:shd w:val="clear" w:color="auto" w:fill="auto"/>
            <w:tcMar>
              <w:top w:w="100" w:type="dxa"/>
              <w:left w:w="100" w:type="dxa"/>
              <w:bottom w:w="100" w:type="dxa"/>
              <w:right w:w="100" w:type="dxa"/>
            </w:tcMar>
          </w:tcPr>
          <w:p w14:paraId="5BA6B7CF" w14:textId="77777777" w:rsidR="00D01E73" w:rsidRDefault="00A05E5F">
            <w:pPr>
              <w:jc w:val="both"/>
              <w:rPr>
                <w:color w:val="9900FF"/>
              </w:rPr>
            </w:pPr>
            <w:r>
              <w:rPr>
                <w:color w:val="9900FF"/>
              </w:rPr>
              <w:t>Log GDP p/c (Std)</w:t>
            </w:r>
          </w:p>
        </w:tc>
        <w:tc>
          <w:tcPr>
            <w:tcW w:w="2257" w:type="dxa"/>
            <w:shd w:val="clear" w:color="auto" w:fill="auto"/>
            <w:tcMar>
              <w:top w:w="100" w:type="dxa"/>
              <w:left w:w="100" w:type="dxa"/>
              <w:bottom w:w="100" w:type="dxa"/>
              <w:right w:w="100" w:type="dxa"/>
            </w:tcMar>
          </w:tcPr>
          <w:p w14:paraId="25E66D26" w14:textId="77777777" w:rsidR="00D01E73" w:rsidRDefault="00A05E5F">
            <w:pPr>
              <w:widowControl w:val="0"/>
              <w:pBdr>
                <w:top w:val="nil"/>
                <w:left w:val="nil"/>
                <w:bottom w:val="nil"/>
                <w:right w:val="nil"/>
                <w:between w:val="nil"/>
              </w:pBdr>
              <w:spacing w:line="240" w:lineRule="auto"/>
              <w:rPr>
                <w:color w:val="9900FF"/>
              </w:rPr>
            </w:pPr>
            <w:r>
              <w:rPr>
                <w:color w:val="9900FF"/>
              </w:rPr>
              <w:t>UNDP GII</w:t>
            </w:r>
          </w:p>
        </w:tc>
        <w:tc>
          <w:tcPr>
            <w:tcW w:w="2257" w:type="dxa"/>
            <w:shd w:val="clear" w:color="auto" w:fill="auto"/>
            <w:tcMar>
              <w:top w:w="100" w:type="dxa"/>
              <w:left w:w="100" w:type="dxa"/>
              <w:bottom w:w="100" w:type="dxa"/>
              <w:right w:w="100" w:type="dxa"/>
            </w:tcMar>
          </w:tcPr>
          <w:p w14:paraId="13F60254" w14:textId="77777777" w:rsidR="00D01E73" w:rsidRDefault="00A05E5F">
            <w:pPr>
              <w:widowControl w:val="0"/>
              <w:pBdr>
                <w:top w:val="nil"/>
                <w:left w:val="nil"/>
                <w:bottom w:val="nil"/>
                <w:right w:val="nil"/>
                <w:between w:val="nil"/>
              </w:pBdr>
              <w:spacing w:line="240" w:lineRule="auto"/>
              <w:rPr>
                <w:color w:val="9900FF"/>
              </w:rPr>
            </w:pPr>
            <w:r>
              <w:rPr>
                <w:color w:val="9900FF"/>
              </w:rPr>
              <w:t>0.08 (0.03)*</w:t>
            </w:r>
          </w:p>
        </w:tc>
      </w:tr>
      <w:tr w:rsidR="00D01E73" w14:paraId="70F521CD" w14:textId="77777777">
        <w:tc>
          <w:tcPr>
            <w:tcW w:w="2257" w:type="dxa"/>
            <w:shd w:val="clear" w:color="auto" w:fill="auto"/>
            <w:tcMar>
              <w:top w:w="100" w:type="dxa"/>
              <w:left w:w="100" w:type="dxa"/>
              <w:bottom w:w="100" w:type="dxa"/>
              <w:right w:w="100" w:type="dxa"/>
            </w:tcMar>
          </w:tcPr>
          <w:p w14:paraId="0146B181" w14:textId="77777777" w:rsidR="00D01E73" w:rsidRDefault="00000000">
            <w:pPr>
              <w:jc w:val="both"/>
              <w:rPr>
                <w:color w:val="9900FF"/>
              </w:rPr>
            </w:pPr>
            <m:oMathPara>
              <m:oMath>
                <m:sSub>
                  <m:sSubPr>
                    <m:ctrlPr>
                      <w:ins w:id="450" w:author="E D" w:date="2023-12-21T18:55:00Z">
                        <w:rPr>
                          <w:rFonts w:ascii="Cambria Math" w:hAnsi="Cambria Math"/>
                          <w:color w:val="9900FF"/>
                        </w:rPr>
                      </w:ins>
                    </m:ctrlPr>
                  </m:sSubPr>
                  <m:e>
                    <m:r>
                      <w:rPr>
                        <w:rFonts w:ascii="Cambria Math" w:hAnsi="Cambria Math"/>
                      </w:rPr>
                      <m:t>β</m:t>
                    </m:r>
                  </m:e>
                  <m:sub>
                    <m:r>
                      <w:rPr>
                        <w:rFonts w:ascii="Cambria Math" w:hAnsi="Cambria Math"/>
                        <w:color w:val="9900FF"/>
                      </w:rPr>
                      <m:t>economic development</m:t>
                    </m:r>
                  </m:sub>
                </m:sSub>
              </m:oMath>
            </m:oMathPara>
          </w:p>
        </w:tc>
        <w:tc>
          <w:tcPr>
            <w:tcW w:w="2257" w:type="dxa"/>
            <w:shd w:val="clear" w:color="auto" w:fill="auto"/>
            <w:tcMar>
              <w:top w:w="100" w:type="dxa"/>
              <w:left w:w="100" w:type="dxa"/>
              <w:bottom w:w="100" w:type="dxa"/>
              <w:right w:w="100" w:type="dxa"/>
            </w:tcMar>
          </w:tcPr>
          <w:p w14:paraId="10145DF6" w14:textId="77777777" w:rsidR="00D01E73" w:rsidRDefault="00A05E5F">
            <w:pPr>
              <w:jc w:val="both"/>
              <w:rPr>
                <w:color w:val="9900FF"/>
              </w:rPr>
            </w:pPr>
            <w:r>
              <w:rPr>
                <w:color w:val="9900FF"/>
              </w:rPr>
              <w:t>Log GDP p/c (Std)</w:t>
            </w:r>
          </w:p>
        </w:tc>
        <w:tc>
          <w:tcPr>
            <w:tcW w:w="2257" w:type="dxa"/>
            <w:shd w:val="clear" w:color="auto" w:fill="auto"/>
            <w:tcMar>
              <w:top w:w="100" w:type="dxa"/>
              <w:left w:w="100" w:type="dxa"/>
              <w:bottom w:w="100" w:type="dxa"/>
              <w:right w:w="100" w:type="dxa"/>
            </w:tcMar>
          </w:tcPr>
          <w:p w14:paraId="78654D67" w14:textId="77777777" w:rsidR="00D01E73" w:rsidRDefault="00A05E5F">
            <w:pPr>
              <w:jc w:val="both"/>
              <w:rPr>
                <w:color w:val="9900FF"/>
              </w:rPr>
            </w:pPr>
            <w:r>
              <w:rPr>
                <w:color w:val="9900FF"/>
              </w:rPr>
              <w:t>UNDP GDI</w:t>
            </w:r>
          </w:p>
        </w:tc>
        <w:tc>
          <w:tcPr>
            <w:tcW w:w="2257" w:type="dxa"/>
            <w:shd w:val="clear" w:color="auto" w:fill="auto"/>
            <w:tcMar>
              <w:top w:w="100" w:type="dxa"/>
              <w:left w:w="100" w:type="dxa"/>
              <w:bottom w:w="100" w:type="dxa"/>
              <w:right w:w="100" w:type="dxa"/>
            </w:tcMar>
          </w:tcPr>
          <w:p w14:paraId="6157661C" w14:textId="6D362039" w:rsidR="00D01E73" w:rsidRDefault="00A05E5F">
            <w:pPr>
              <w:jc w:val="both"/>
              <w:rPr>
                <w:color w:val="9900FF"/>
              </w:rPr>
            </w:pPr>
            <w:r>
              <w:rPr>
                <w:color w:val="9900FF"/>
              </w:rPr>
              <w:t>0.13</w:t>
            </w:r>
            <w:ins w:id="451" w:author="Cerioli, Sara" w:date="2023-12-28T10:55:00Z">
              <w:r w:rsidR="00D5717E">
                <w:t xml:space="preserve"> </w:t>
              </w:r>
            </w:ins>
            <w:r>
              <w:rPr>
                <w:color w:val="9900FF"/>
              </w:rPr>
              <w:t>(0.02)***</w:t>
            </w:r>
          </w:p>
        </w:tc>
      </w:tr>
      <w:tr w:rsidR="00D01E73" w14:paraId="508D0C88" w14:textId="77777777">
        <w:tc>
          <w:tcPr>
            <w:tcW w:w="2257" w:type="dxa"/>
            <w:shd w:val="clear" w:color="auto" w:fill="auto"/>
            <w:tcMar>
              <w:top w:w="100" w:type="dxa"/>
              <w:left w:w="100" w:type="dxa"/>
              <w:bottom w:w="100" w:type="dxa"/>
              <w:right w:w="100" w:type="dxa"/>
            </w:tcMar>
          </w:tcPr>
          <w:p w14:paraId="071EA951" w14:textId="77777777" w:rsidR="00D01E73" w:rsidRDefault="00000000">
            <w:pPr>
              <w:jc w:val="both"/>
              <w:rPr>
                <w:color w:val="9900FF"/>
              </w:rPr>
            </w:pPr>
            <m:oMathPara>
              <m:oMath>
                <m:sSub>
                  <m:sSubPr>
                    <m:ctrlPr>
                      <w:ins w:id="452" w:author="E D" w:date="2023-12-21T18:55:00Z">
                        <w:rPr>
                          <w:rFonts w:ascii="Cambria Math" w:hAnsi="Cambria Math"/>
                          <w:color w:val="9900FF"/>
                        </w:rPr>
                      </w:ins>
                    </m:ctrlPr>
                  </m:sSubPr>
                  <m:e>
                    <m:r>
                      <w:rPr>
                        <w:rFonts w:ascii="Cambria Math" w:hAnsi="Cambria Math"/>
                      </w:rPr>
                      <m:t>β</m:t>
                    </m:r>
                  </m:e>
                  <m:sub>
                    <m:r>
                      <w:rPr>
                        <w:rFonts w:ascii="Cambria Math" w:hAnsi="Cambria Math"/>
                        <w:color w:val="9900FF"/>
                      </w:rPr>
                      <m:t>gender equality</m:t>
                    </m:r>
                  </m:sub>
                </m:sSub>
              </m:oMath>
            </m:oMathPara>
          </w:p>
        </w:tc>
        <w:tc>
          <w:tcPr>
            <w:tcW w:w="2257" w:type="dxa"/>
            <w:shd w:val="clear" w:color="auto" w:fill="auto"/>
            <w:tcMar>
              <w:top w:w="100" w:type="dxa"/>
              <w:left w:w="100" w:type="dxa"/>
              <w:bottom w:w="100" w:type="dxa"/>
              <w:right w:w="100" w:type="dxa"/>
            </w:tcMar>
          </w:tcPr>
          <w:p w14:paraId="3E523502" w14:textId="77777777" w:rsidR="00D01E73" w:rsidRDefault="00A05E5F">
            <w:pPr>
              <w:jc w:val="both"/>
              <w:rPr>
                <w:color w:val="9900FF"/>
              </w:rPr>
            </w:pPr>
            <w:r>
              <w:rPr>
                <w:color w:val="9900FF"/>
              </w:rPr>
              <w:t>WEF GGGI (Std)</w:t>
            </w:r>
          </w:p>
        </w:tc>
        <w:tc>
          <w:tcPr>
            <w:tcW w:w="2257" w:type="dxa"/>
            <w:shd w:val="clear" w:color="auto" w:fill="auto"/>
            <w:tcMar>
              <w:top w:w="100" w:type="dxa"/>
              <w:left w:w="100" w:type="dxa"/>
              <w:bottom w:w="100" w:type="dxa"/>
              <w:right w:w="100" w:type="dxa"/>
            </w:tcMar>
          </w:tcPr>
          <w:p w14:paraId="72C86A7C" w14:textId="77777777" w:rsidR="00D01E73" w:rsidRDefault="00A05E5F">
            <w:pPr>
              <w:jc w:val="both"/>
              <w:rPr>
                <w:color w:val="9900FF"/>
              </w:rPr>
            </w:pPr>
            <w:r>
              <w:rPr>
                <w:color w:val="9900FF"/>
              </w:rPr>
              <w:t>Log GDP p/c (Std)</w:t>
            </w:r>
          </w:p>
        </w:tc>
        <w:tc>
          <w:tcPr>
            <w:tcW w:w="2257" w:type="dxa"/>
            <w:shd w:val="clear" w:color="auto" w:fill="auto"/>
            <w:tcMar>
              <w:top w:w="100" w:type="dxa"/>
              <w:left w:w="100" w:type="dxa"/>
              <w:bottom w:w="100" w:type="dxa"/>
              <w:right w:w="100" w:type="dxa"/>
            </w:tcMar>
          </w:tcPr>
          <w:p w14:paraId="0DAA124F" w14:textId="77777777" w:rsidR="00D01E73" w:rsidRDefault="00A05E5F">
            <w:pPr>
              <w:jc w:val="both"/>
              <w:rPr>
                <w:color w:val="9900FF"/>
              </w:rPr>
            </w:pPr>
            <w:r>
              <w:rPr>
                <w:color w:val="9900FF"/>
              </w:rPr>
              <w:t>0.04 (0.02)*</w:t>
            </w:r>
          </w:p>
        </w:tc>
      </w:tr>
      <w:tr w:rsidR="00D01E73" w14:paraId="55A00635" w14:textId="77777777">
        <w:tc>
          <w:tcPr>
            <w:tcW w:w="2257" w:type="dxa"/>
            <w:shd w:val="clear" w:color="auto" w:fill="auto"/>
            <w:tcMar>
              <w:top w:w="100" w:type="dxa"/>
              <w:left w:w="100" w:type="dxa"/>
              <w:bottom w:w="100" w:type="dxa"/>
              <w:right w:w="100" w:type="dxa"/>
            </w:tcMar>
          </w:tcPr>
          <w:p w14:paraId="4E26A136" w14:textId="77777777" w:rsidR="00D01E73" w:rsidRDefault="00000000">
            <w:pPr>
              <w:jc w:val="both"/>
              <w:rPr>
                <w:color w:val="9900FF"/>
              </w:rPr>
            </w:pPr>
            <m:oMathPara>
              <m:oMath>
                <m:sSub>
                  <m:sSubPr>
                    <m:ctrlPr>
                      <w:ins w:id="453" w:author="E D" w:date="2023-12-21T18:55:00Z">
                        <w:rPr>
                          <w:rFonts w:ascii="Cambria Math" w:hAnsi="Cambria Math"/>
                          <w:color w:val="9900FF"/>
                        </w:rPr>
                      </w:ins>
                    </m:ctrlPr>
                  </m:sSubPr>
                  <m:e>
                    <m:r>
                      <w:rPr>
                        <w:rFonts w:ascii="Cambria Math" w:hAnsi="Cambria Math"/>
                      </w:rPr>
                      <m:t>β</m:t>
                    </m:r>
                  </m:e>
                  <m:sub>
                    <m:r>
                      <w:rPr>
                        <w:rFonts w:ascii="Cambria Math" w:hAnsi="Cambria Math"/>
                        <w:color w:val="9900FF"/>
                      </w:rPr>
                      <m:t>gender equality</m:t>
                    </m:r>
                  </m:sub>
                </m:sSub>
              </m:oMath>
            </m:oMathPara>
          </w:p>
        </w:tc>
        <w:tc>
          <w:tcPr>
            <w:tcW w:w="2257" w:type="dxa"/>
            <w:shd w:val="clear" w:color="auto" w:fill="auto"/>
            <w:tcMar>
              <w:top w:w="100" w:type="dxa"/>
              <w:left w:w="100" w:type="dxa"/>
              <w:bottom w:w="100" w:type="dxa"/>
              <w:right w:w="100" w:type="dxa"/>
            </w:tcMar>
          </w:tcPr>
          <w:p w14:paraId="3B036C5C" w14:textId="77777777" w:rsidR="00D01E73" w:rsidRDefault="00A05E5F">
            <w:pPr>
              <w:spacing w:line="240" w:lineRule="auto"/>
              <w:jc w:val="both"/>
              <w:rPr>
                <w:color w:val="9900FF"/>
              </w:rPr>
            </w:pPr>
            <w:r>
              <w:rPr>
                <w:color w:val="9900FF"/>
              </w:rPr>
              <w:t>UNDP GII</w:t>
            </w:r>
          </w:p>
        </w:tc>
        <w:tc>
          <w:tcPr>
            <w:tcW w:w="2257" w:type="dxa"/>
            <w:shd w:val="clear" w:color="auto" w:fill="auto"/>
            <w:tcMar>
              <w:top w:w="100" w:type="dxa"/>
              <w:left w:w="100" w:type="dxa"/>
              <w:bottom w:w="100" w:type="dxa"/>
              <w:right w:w="100" w:type="dxa"/>
            </w:tcMar>
          </w:tcPr>
          <w:p w14:paraId="0D60D3CD" w14:textId="77777777" w:rsidR="00D01E73" w:rsidRDefault="00A05E5F">
            <w:pPr>
              <w:jc w:val="both"/>
              <w:rPr>
                <w:color w:val="9900FF"/>
              </w:rPr>
            </w:pPr>
            <w:r>
              <w:rPr>
                <w:color w:val="9900FF"/>
              </w:rPr>
              <w:t>Log GDP p/c (Std)</w:t>
            </w:r>
          </w:p>
        </w:tc>
        <w:tc>
          <w:tcPr>
            <w:tcW w:w="2257" w:type="dxa"/>
            <w:shd w:val="clear" w:color="auto" w:fill="auto"/>
            <w:tcMar>
              <w:top w:w="100" w:type="dxa"/>
              <w:left w:w="100" w:type="dxa"/>
              <w:bottom w:w="100" w:type="dxa"/>
              <w:right w:w="100" w:type="dxa"/>
            </w:tcMar>
          </w:tcPr>
          <w:p w14:paraId="56AA12CC" w14:textId="77777777" w:rsidR="00D01E73" w:rsidRDefault="00A05E5F">
            <w:pPr>
              <w:jc w:val="both"/>
              <w:rPr>
                <w:color w:val="9900FF"/>
              </w:rPr>
            </w:pPr>
            <w:r>
              <w:rPr>
                <w:color w:val="9900FF"/>
              </w:rPr>
              <w:t>0.06 (0.03)</w:t>
            </w:r>
          </w:p>
        </w:tc>
      </w:tr>
      <w:tr w:rsidR="00D01E73" w14:paraId="3476A573" w14:textId="77777777">
        <w:tc>
          <w:tcPr>
            <w:tcW w:w="2257" w:type="dxa"/>
            <w:shd w:val="clear" w:color="auto" w:fill="auto"/>
            <w:tcMar>
              <w:top w:w="100" w:type="dxa"/>
              <w:left w:w="100" w:type="dxa"/>
              <w:bottom w:w="100" w:type="dxa"/>
              <w:right w:w="100" w:type="dxa"/>
            </w:tcMar>
          </w:tcPr>
          <w:p w14:paraId="771B00E2" w14:textId="77777777" w:rsidR="00D01E73" w:rsidRDefault="00000000">
            <w:pPr>
              <w:jc w:val="both"/>
              <w:rPr>
                <w:color w:val="9900FF"/>
              </w:rPr>
            </w:pPr>
            <m:oMathPara>
              <m:oMath>
                <m:sSub>
                  <m:sSubPr>
                    <m:ctrlPr>
                      <w:ins w:id="454" w:author="E D" w:date="2023-12-21T18:55:00Z">
                        <w:rPr>
                          <w:rFonts w:ascii="Cambria Math" w:hAnsi="Cambria Math"/>
                          <w:color w:val="9900FF"/>
                        </w:rPr>
                      </w:ins>
                    </m:ctrlPr>
                  </m:sSubPr>
                  <m:e>
                    <m:r>
                      <w:rPr>
                        <w:rFonts w:ascii="Cambria Math" w:hAnsi="Cambria Math"/>
                      </w:rPr>
                      <m:t>β</m:t>
                    </m:r>
                  </m:e>
                  <m:sub>
                    <m:r>
                      <w:rPr>
                        <w:rFonts w:ascii="Cambria Math" w:hAnsi="Cambria Math"/>
                        <w:color w:val="9900FF"/>
                      </w:rPr>
                      <m:t>gender equality</m:t>
                    </m:r>
                  </m:sub>
                </m:sSub>
              </m:oMath>
            </m:oMathPara>
          </w:p>
        </w:tc>
        <w:tc>
          <w:tcPr>
            <w:tcW w:w="2257" w:type="dxa"/>
            <w:shd w:val="clear" w:color="auto" w:fill="auto"/>
            <w:tcMar>
              <w:top w:w="100" w:type="dxa"/>
              <w:left w:w="100" w:type="dxa"/>
              <w:bottom w:w="100" w:type="dxa"/>
              <w:right w:w="100" w:type="dxa"/>
            </w:tcMar>
          </w:tcPr>
          <w:p w14:paraId="61FDD1F0" w14:textId="77777777" w:rsidR="00D01E73" w:rsidRDefault="00A05E5F">
            <w:pPr>
              <w:jc w:val="both"/>
              <w:rPr>
                <w:color w:val="9900FF"/>
              </w:rPr>
            </w:pPr>
            <w:r>
              <w:rPr>
                <w:color w:val="9900FF"/>
              </w:rPr>
              <w:t>UNDP GDI</w:t>
            </w:r>
          </w:p>
        </w:tc>
        <w:tc>
          <w:tcPr>
            <w:tcW w:w="2257" w:type="dxa"/>
            <w:shd w:val="clear" w:color="auto" w:fill="auto"/>
            <w:tcMar>
              <w:top w:w="100" w:type="dxa"/>
              <w:left w:w="100" w:type="dxa"/>
              <w:bottom w:w="100" w:type="dxa"/>
              <w:right w:w="100" w:type="dxa"/>
            </w:tcMar>
          </w:tcPr>
          <w:p w14:paraId="616BDD7F" w14:textId="77777777" w:rsidR="00D01E73" w:rsidRDefault="00A05E5F">
            <w:pPr>
              <w:jc w:val="both"/>
              <w:rPr>
                <w:color w:val="9900FF"/>
              </w:rPr>
            </w:pPr>
            <w:r>
              <w:rPr>
                <w:color w:val="9900FF"/>
              </w:rPr>
              <w:t>Log GDP p/c (Std)</w:t>
            </w:r>
          </w:p>
        </w:tc>
        <w:tc>
          <w:tcPr>
            <w:tcW w:w="2257" w:type="dxa"/>
            <w:shd w:val="clear" w:color="auto" w:fill="auto"/>
            <w:tcMar>
              <w:top w:w="100" w:type="dxa"/>
              <w:left w:w="100" w:type="dxa"/>
              <w:bottom w:w="100" w:type="dxa"/>
              <w:right w:w="100" w:type="dxa"/>
            </w:tcMar>
          </w:tcPr>
          <w:p w14:paraId="021D2DE7" w14:textId="77777777" w:rsidR="00D01E73" w:rsidRDefault="00A05E5F">
            <w:pPr>
              <w:jc w:val="both"/>
              <w:rPr>
                <w:color w:val="9900FF"/>
              </w:rPr>
            </w:pPr>
            <w:r>
              <w:rPr>
                <w:color w:val="9900FF"/>
              </w:rPr>
              <w:t>0.01 (0.02)</w:t>
            </w:r>
          </w:p>
        </w:tc>
      </w:tr>
    </w:tbl>
    <w:p w14:paraId="46B5FEE7" w14:textId="77777777" w:rsidR="00D01E73" w:rsidRDefault="00D01E73">
      <w:pPr>
        <w:jc w:val="both"/>
        <w:rPr>
          <w:color w:val="9900FF"/>
        </w:rPr>
      </w:pPr>
    </w:p>
    <w:p w14:paraId="4F00B165" w14:textId="77777777" w:rsidR="00D01E73" w:rsidRDefault="00A05E5F">
      <w:pPr>
        <w:jc w:val="both"/>
        <w:rPr>
          <w:color w:val="9900FF"/>
        </w:rPr>
      </w:pPr>
      <w:r>
        <w:rPr>
          <w:color w:val="9900FF"/>
        </w:rPr>
        <w:t xml:space="preserve">Table 2: </w:t>
      </w:r>
      <w:r>
        <w:rPr>
          <w:color w:val="9900FF"/>
          <w:sz w:val="20"/>
          <w:szCs w:val="20"/>
        </w:rPr>
        <w:t xml:space="preserve"> The magnitude of the change in summarized gender difference index, expressed in actual measured gender differences in economic preferences, in response to one standard deviation change in standardized Log GDP p/c or gender equality index. Slope coefficients of the regression between gender differences in economic preferences and economic development, and between gender differences in economic preferences and gender equality indexes, </w:t>
      </w:r>
      <w:r>
        <w:rPr>
          <w:rFonts w:ascii="Arial Unicode MS" w:eastAsia="Arial Unicode MS" w:hAnsi="Arial Unicode MS" w:cs="Arial Unicode MS"/>
          <w:color w:val="9900FF"/>
          <w:sz w:val="20"/>
          <w:szCs w:val="20"/>
        </w:rPr>
        <w:t>their standard errors in brackets and significance levels ≤ 0.001 (***), ≤ 0.01 (**), ≤ 0.05 (*) are reported. RLR method is used.</w:t>
      </w:r>
    </w:p>
    <w:p w14:paraId="68A2427C" w14:textId="77777777" w:rsidR="00D01E73" w:rsidRDefault="00D01E73">
      <w:pPr>
        <w:jc w:val="both"/>
      </w:pPr>
    </w:p>
    <w:p w14:paraId="33DD843C" w14:textId="77777777" w:rsidR="00D01E73" w:rsidRDefault="00A05E5F">
      <w:pPr>
        <w:jc w:val="both"/>
      </w:pPr>
      <w:r>
        <w:t xml:space="preserve">To investigate the role of economic development and gender equality on separate preferences, we used a multilinear regression model for each preference, similar to what we have done for the summarized gender differences: </w:t>
      </w:r>
    </w:p>
    <w:p w14:paraId="5426CEEF" w14:textId="77777777" w:rsidR="00D01E73" w:rsidRDefault="00D01E73">
      <w:pPr>
        <w:jc w:val="both"/>
      </w:pPr>
    </w:p>
    <w:p w14:paraId="6FDD7832" w14:textId="77777777" w:rsidR="00D01E73" w:rsidRDefault="00A05E5F">
      <w:pPr>
        <w:jc w:val="both"/>
      </w:pPr>
      <m:oMathPara>
        <m:oMath>
          <m:r>
            <w:rPr>
              <w:rFonts w:ascii="Cambria Math" w:hAnsi="Cambria Math"/>
            </w:rPr>
            <m:t>Gender Dif</m:t>
          </m:r>
          <m:sSub>
            <m:sSubPr>
              <m:ctrlPr>
                <w:ins w:id="455" w:author="E D" w:date="2023-12-21T18:55:00Z">
                  <w:rPr>
                    <w:rFonts w:ascii="Cambria Math" w:hAnsi="Cambria Math"/>
                  </w:rPr>
                </w:ins>
              </m:ctrlPr>
            </m:sSubPr>
            <m:e>
              <m:sSup>
                <m:sSupPr>
                  <m:ctrlPr>
                    <w:ins w:id="456" w:author="E D" w:date="2023-12-21T18:55:00Z">
                      <w:rPr>
                        <w:rFonts w:ascii="Cambria Math" w:hAnsi="Cambria Math"/>
                      </w:rPr>
                    </w:ins>
                  </m:ctrlPr>
                </m:sSupPr>
                <m:e>
                  <m:r>
                    <w:rPr>
                      <w:rFonts w:ascii="Cambria Math" w:hAnsi="Cambria Math"/>
                    </w:rPr>
                    <m:t>f</m:t>
                  </m:r>
                </m:e>
                <m:sup>
                  <m:r>
                    <w:rPr>
                      <w:rFonts w:ascii="Cambria Math" w:hAnsi="Cambria Math"/>
                    </w:rPr>
                    <m:t>p</m:t>
                  </m:r>
                </m:sup>
              </m:sSup>
            </m:e>
            <m:sub>
              <m:r>
                <w:rPr>
                  <w:rFonts w:ascii="Cambria Math" w:hAnsi="Cambria Math"/>
                </w:rPr>
                <m:t>c</m:t>
              </m:r>
            </m:sub>
          </m:sSub>
          <m:r>
            <w:rPr>
              <w:rFonts w:ascii="Cambria Math" w:hAnsi="Cambria Math"/>
            </w:rPr>
            <m:t xml:space="preserve"> = </m:t>
          </m:r>
          <m:sSub>
            <m:sSubPr>
              <m:ctrlPr>
                <w:ins w:id="457" w:author="E D" w:date="2023-12-21T18:55:00Z">
                  <w:rPr>
                    <w:rFonts w:ascii="Cambria Math" w:hAnsi="Cambria Math"/>
                  </w:rPr>
                </w:ins>
              </m:ctrlPr>
            </m:sSubPr>
            <m:e>
              <m:sSup>
                <m:sSupPr>
                  <m:ctrlPr>
                    <w:ins w:id="458" w:author="E D" w:date="2023-12-21T18:55:00Z">
                      <w:rPr>
                        <w:rFonts w:ascii="Cambria Math" w:hAnsi="Cambria Math"/>
                      </w:rPr>
                    </w:ins>
                  </m:ctrlPr>
                </m:sSupPr>
                <m:e>
                  <m:r>
                    <w:rPr>
                      <w:rFonts w:ascii="Cambria Math" w:hAnsi="Cambria Math"/>
                    </w:rPr>
                    <m:t>β</m:t>
                  </m:r>
                </m:e>
                <m:sup>
                  <m:r>
                    <w:rPr>
                      <w:rFonts w:ascii="Cambria Math" w:hAnsi="Cambria Math"/>
                    </w:rPr>
                    <m:t>p</m:t>
                  </m:r>
                </m:sup>
              </m:sSup>
            </m:e>
            <m:sub>
              <m:r>
                <w:rPr>
                  <w:rFonts w:ascii="Cambria Math" w:hAnsi="Cambria Math"/>
                </w:rPr>
                <m:t>economic develop</m:t>
              </m:r>
            </m:sub>
          </m:sSub>
          <m:r>
            <w:rPr>
              <w:rFonts w:ascii="Cambria Math" w:hAnsi="Cambria Math"/>
            </w:rPr>
            <m:t xml:space="preserve"> Economic Develop + </m:t>
          </m:r>
          <m:sSub>
            <m:sSubPr>
              <m:ctrlPr>
                <w:ins w:id="459" w:author="E D" w:date="2023-12-21T18:55:00Z">
                  <w:rPr>
                    <w:rFonts w:ascii="Cambria Math" w:hAnsi="Cambria Math"/>
                  </w:rPr>
                </w:ins>
              </m:ctrlPr>
            </m:sSubPr>
            <m:e>
              <m:sSup>
                <m:sSupPr>
                  <m:ctrlPr>
                    <w:ins w:id="460" w:author="E D" w:date="2023-12-21T18:55:00Z">
                      <w:rPr>
                        <w:rFonts w:ascii="Cambria Math" w:hAnsi="Cambria Math"/>
                      </w:rPr>
                    </w:ins>
                  </m:ctrlPr>
                </m:sSupPr>
                <m:e>
                  <m:r>
                    <w:rPr>
                      <w:rFonts w:ascii="Cambria Math" w:hAnsi="Cambria Math"/>
                    </w:rPr>
                    <m:t>β</m:t>
                  </m:r>
                </m:e>
                <m:sup>
                  <m:r>
                    <w:rPr>
                      <w:rFonts w:ascii="Cambria Math" w:hAnsi="Cambria Math"/>
                    </w:rPr>
                    <m:t>p</m:t>
                  </m:r>
                </m:sup>
              </m:sSup>
            </m:e>
            <m:sub>
              <m:r>
                <w:rPr>
                  <w:rFonts w:ascii="Cambria Math" w:hAnsi="Cambria Math"/>
                </w:rPr>
                <m:t>gender equality</m:t>
              </m:r>
            </m:sub>
          </m:sSub>
          <m:r>
            <w:rPr>
              <w:rFonts w:ascii="Cambria Math" w:hAnsi="Cambria Math"/>
            </w:rPr>
            <m:t xml:space="preserve"> Gender Equalit</m:t>
          </m:r>
          <m:sSub>
            <m:sSubPr>
              <m:ctrlPr>
                <w:ins w:id="461" w:author="E D" w:date="2023-12-21T18:55:00Z">
                  <w:rPr>
                    <w:rFonts w:ascii="Cambria Math" w:hAnsi="Cambria Math"/>
                  </w:rPr>
                </w:ins>
              </m:ctrlPr>
            </m:sSubPr>
            <m:e>
              <m:r>
                <w:rPr>
                  <w:rFonts w:ascii="Cambria Math" w:hAnsi="Cambria Math"/>
                </w:rPr>
                <m:t>y</m:t>
              </m:r>
            </m:e>
            <m:sub>
              <m:r>
                <w:rPr>
                  <w:rFonts w:ascii="Cambria Math" w:hAnsi="Cambria Math"/>
                </w:rPr>
                <m:t>c</m:t>
              </m:r>
            </m:sub>
          </m:sSub>
          <m:r>
            <w:rPr>
              <w:rFonts w:ascii="Cambria Math" w:hAnsi="Cambria Math"/>
            </w:rPr>
            <m:t xml:space="preserve"> + </m:t>
          </m:r>
          <m:sSub>
            <m:sSubPr>
              <m:ctrlPr>
                <w:ins w:id="462" w:author="E D" w:date="2023-12-21T18:55:00Z">
                  <w:rPr>
                    <w:rFonts w:ascii="Cambria Math" w:hAnsi="Cambria Math"/>
                  </w:rPr>
                </w:ins>
              </m:ctrlPr>
            </m:sSubPr>
            <m:e>
              <m:r>
                <w:rPr>
                  <w:rFonts w:ascii="Cambria Math" w:hAnsi="Cambria Math"/>
                </w:rPr>
                <m:t>ϵ</m:t>
              </m:r>
            </m:e>
            <m:sub>
              <m:r>
                <w:rPr>
                  <w:rFonts w:ascii="Cambria Math" w:hAnsi="Cambria Math"/>
                </w:rPr>
                <m:t>c</m:t>
              </m:r>
            </m:sub>
          </m:sSub>
        </m:oMath>
      </m:oMathPara>
    </w:p>
    <w:p w14:paraId="1E58FA0C" w14:textId="77777777" w:rsidR="00D01E73" w:rsidRDefault="00D01E73">
      <w:pPr>
        <w:jc w:val="both"/>
      </w:pPr>
    </w:p>
    <w:p w14:paraId="567D56C8" w14:textId="0E3D69AA" w:rsidR="00D01E73" w:rsidRDefault="00A05E5F">
      <w:pPr>
        <w:jc w:val="both"/>
      </w:pPr>
      <w:r>
        <w:t xml:space="preserve">where index </w:t>
      </w:r>
      <w:r>
        <w:rPr>
          <w:i/>
        </w:rPr>
        <w:t>c</w:t>
      </w:r>
      <w:r>
        <w:t xml:space="preserve"> indicates the country</w:t>
      </w:r>
      <w:del w:id="463" w:author="E D" w:date="2023-12-21T19:27:00Z">
        <w:r w:rsidDel="002005BC">
          <w:delText>-</w:delText>
        </w:r>
      </w:del>
      <w:ins w:id="464" w:author="E D" w:date="2023-12-21T19:27:00Z">
        <w:r w:rsidR="002005BC">
          <w:t xml:space="preserve"> </w:t>
        </w:r>
      </w:ins>
      <w:r>
        <w:t xml:space="preserve">level, while the index </w:t>
      </w:r>
      <w:r>
        <w:rPr>
          <w:i/>
        </w:rPr>
        <w:t>p</w:t>
      </w:r>
      <w:r>
        <w:t xml:space="preserve"> indicates economic preferences.  </w:t>
      </w:r>
      <m:oMath>
        <m:r>
          <w:rPr>
            <w:rFonts w:ascii="Cambria Math" w:hAnsi="Cambria Math"/>
          </w:rPr>
          <m:t>Gender Dif</m:t>
        </m:r>
        <m:sSub>
          <m:sSubPr>
            <m:ctrlPr>
              <w:ins w:id="465" w:author="E D" w:date="2023-12-21T18:55:00Z">
                <w:rPr>
                  <w:rFonts w:ascii="Cambria Math" w:hAnsi="Cambria Math"/>
                </w:rPr>
              </w:ins>
            </m:ctrlPr>
          </m:sSubPr>
          <m:e>
            <m:sSup>
              <m:sSupPr>
                <m:ctrlPr>
                  <w:ins w:id="466" w:author="E D" w:date="2023-12-21T18:55:00Z">
                    <w:rPr>
                      <w:rFonts w:ascii="Cambria Math" w:hAnsi="Cambria Math"/>
                    </w:rPr>
                  </w:ins>
                </m:ctrlPr>
              </m:sSupPr>
              <m:e>
                <m:r>
                  <w:rPr>
                    <w:rFonts w:ascii="Cambria Math" w:hAnsi="Cambria Math"/>
                  </w:rPr>
                  <m:t>f</m:t>
                </m:r>
              </m:e>
              <m:sup>
                <m:r>
                  <w:rPr>
                    <w:rFonts w:ascii="Cambria Math" w:hAnsi="Cambria Math"/>
                  </w:rPr>
                  <m:t>p</m:t>
                </m:r>
              </m:sup>
            </m:sSup>
          </m:e>
          <m:sub>
            <m:r>
              <w:rPr>
                <w:rFonts w:ascii="Cambria Math" w:hAnsi="Cambria Math"/>
              </w:rPr>
              <m:t>c</m:t>
            </m:r>
          </m:sub>
        </m:sSub>
      </m:oMath>
      <w:r>
        <w:t xml:space="preserve"> indicates gender difference in the original six economic preferences</w:t>
      </w:r>
      <w:del w:id="467" w:author="E D" w:date="2023-12-21T19:48:00Z">
        <w:r w:rsidDel="00161362">
          <w:delText>,</w:delText>
        </w:r>
      </w:del>
      <w:r>
        <w:t xml:space="preserve"> and </w:t>
      </w:r>
      <m:oMath>
        <m:r>
          <w:rPr>
            <w:rFonts w:ascii="Cambria Math" w:hAnsi="Cambria Math"/>
          </w:rPr>
          <m:t>Gender Equalit</m:t>
        </m:r>
        <m:sSub>
          <m:sSubPr>
            <m:ctrlPr>
              <w:ins w:id="468" w:author="E D" w:date="2023-12-21T18:55:00Z">
                <w:rPr>
                  <w:rFonts w:ascii="Cambria Math" w:hAnsi="Cambria Math"/>
                </w:rPr>
              </w:ins>
            </m:ctrlPr>
          </m:sSubPr>
          <m:e>
            <m:r>
              <w:rPr>
                <w:rFonts w:ascii="Cambria Math" w:hAnsi="Cambria Math"/>
              </w:rPr>
              <m:t>y</m:t>
            </m:r>
          </m:e>
          <m:sub>
            <m:r>
              <w:rPr>
                <w:rFonts w:ascii="Cambria Math" w:hAnsi="Cambria Math"/>
              </w:rPr>
              <m:t>c</m:t>
            </m:r>
          </m:sub>
        </m:sSub>
      </m:oMath>
      <w:r>
        <w:t xml:space="preserve"> indicates the three individual indexes (WEF GGGI, UNDP GII, and UNDP GDI) for gender equality. </w:t>
      </w:r>
    </w:p>
    <w:p w14:paraId="217707E1" w14:textId="77777777" w:rsidR="00D01E73" w:rsidRDefault="00D01E73">
      <w:pPr>
        <w:jc w:val="both"/>
      </w:pPr>
    </w:p>
    <w:p w14:paraId="6E7618AE" w14:textId="09D0CEF6" w:rsidR="00D01E73" w:rsidRDefault="00A05E5F">
      <w:pPr>
        <w:jc w:val="both"/>
      </w:pPr>
      <w:r>
        <w:t xml:space="preserve">As one can see in Table 3, the regression coefficient related to economic development (written as </w:t>
      </w:r>
      <m:oMath>
        <m:sSub>
          <m:sSubPr>
            <m:ctrlPr>
              <w:ins w:id="469" w:author="E D" w:date="2023-12-21T18:55:00Z">
                <w:rPr>
                  <w:rFonts w:ascii="Cambria Math" w:hAnsi="Cambria Math"/>
                </w:rPr>
              </w:ins>
            </m:ctrlPr>
          </m:sSubPr>
          <m:e>
            <m:sSup>
              <m:sSupPr>
                <m:ctrlPr>
                  <w:ins w:id="470" w:author="E D" w:date="2023-12-21T18:55:00Z">
                    <w:rPr>
                      <w:rFonts w:ascii="Cambria Math" w:hAnsi="Cambria Math"/>
                    </w:rPr>
                  </w:ins>
                </m:ctrlPr>
              </m:sSupPr>
              <m:e>
                <m:r>
                  <w:rPr>
                    <w:rFonts w:ascii="Cambria Math" w:hAnsi="Cambria Math"/>
                  </w:rPr>
                  <m:t>β</m:t>
                </m:r>
              </m:e>
              <m:sup>
                <m:r>
                  <w:rPr>
                    <w:rFonts w:ascii="Cambria Math" w:hAnsi="Cambria Math"/>
                  </w:rPr>
                  <m:t>p</m:t>
                </m:r>
              </m:sup>
            </m:sSup>
          </m:e>
          <m:sub>
            <m:r>
              <w:rPr>
                <w:rFonts w:ascii="Cambria Math" w:hAnsi="Cambria Math"/>
              </w:rPr>
              <m:t>LogGDPp/c</m:t>
            </m:r>
          </m:sub>
        </m:sSub>
      </m:oMath>
      <w:r>
        <w:t>) is in most cases positive and statistically significant. On the other hand, when we look at the coefficient</w:t>
      </w:r>
      <w:r w:rsidR="00876EFD">
        <w:t>s</w:t>
      </w:r>
      <w:r>
        <w:t xml:space="preserve"> related to</w:t>
      </w:r>
      <w:r w:rsidR="00876EFD">
        <w:t xml:space="preserve"> the</w:t>
      </w:r>
      <w:r>
        <w:t xml:space="preserve"> gender equality index  (</w:t>
      </w:r>
      <m:oMath>
        <m:sSub>
          <m:sSubPr>
            <m:ctrlPr>
              <w:ins w:id="471" w:author="E D" w:date="2023-12-21T18:55:00Z">
                <w:rPr>
                  <w:rFonts w:ascii="Cambria Math" w:hAnsi="Cambria Math"/>
                </w:rPr>
              </w:ins>
            </m:ctrlPr>
          </m:sSubPr>
          <m:e>
            <m:sSup>
              <m:sSupPr>
                <m:ctrlPr>
                  <w:ins w:id="472" w:author="E D" w:date="2023-12-21T18:55:00Z">
                    <w:rPr>
                      <w:rFonts w:ascii="Cambria Math" w:hAnsi="Cambria Math"/>
                    </w:rPr>
                  </w:ins>
                </m:ctrlPr>
              </m:sSupPr>
              <m:e>
                <m:r>
                  <w:rPr>
                    <w:rFonts w:ascii="Cambria Math" w:hAnsi="Cambria Math"/>
                  </w:rPr>
                  <m:t>β</m:t>
                </m:r>
              </m:e>
              <m:sup>
                <m:r>
                  <w:rPr>
                    <w:rFonts w:ascii="Cambria Math" w:hAnsi="Cambria Math"/>
                  </w:rPr>
                  <m:t>p</m:t>
                </m:r>
              </m:sup>
            </m:sSup>
          </m:e>
          <m:sub>
            <m:r>
              <w:rPr>
                <w:rFonts w:ascii="Cambria Math" w:hAnsi="Cambria Math"/>
              </w:rPr>
              <m:t>gender equality</m:t>
            </m:r>
          </m:sub>
        </m:sSub>
      </m:oMath>
      <w:r>
        <w:t xml:space="preserve"> of Table </w:t>
      </w:r>
      <w:r w:rsidR="00876EFD">
        <w:t>4</w:t>
      </w:r>
      <w:r>
        <w:t xml:space="preserve">), we see that in 16 of the 18 regressor-regressee pairs, no statistically significant coefficients were observed. </w:t>
      </w:r>
      <w:r w:rsidR="005C7EFD">
        <w:t>Only</w:t>
      </w:r>
      <w:r w:rsidR="00876EFD">
        <w:t xml:space="preserve"> in</w:t>
      </w:r>
      <w:r>
        <w:t xml:space="preserve"> two cases statistically significant coefficients were found: Between the pairs WEF GGG-Altruism and UNDP GII-Risk Taking. </w:t>
      </w:r>
    </w:p>
    <w:p w14:paraId="439DB22A" w14:textId="77777777" w:rsidR="00D01E73" w:rsidRDefault="00D01E73">
      <w:pPr>
        <w:jc w:val="both"/>
      </w:pPr>
    </w:p>
    <w:p w14:paraId="13C8BEEA" w14:textId="33C4D5E3" w:rsidR="00D01E73" w:rsidRDefault="00A05E5F">
      <w:pPr>
        <w:jc w:val="both"/>
        <w:rPr>
          <w:color w:val="9900FF"/>
        </w:rPr>
      </w:pPr>
      <w:r w:rsidRPr="00C04B20">
        <w:t xml:space="preserve">It is important to </w:t>
      </w:r>
      <w:r w:rsidR="0079618F" w:rsidRPr="00C04B20">
        <w:t>highlight</w:t>
      </w:r>
      <w:r w:rsidR="005C7EFD" w:rsidRPr="00C04B20">
        <w:t xml:space="preserve"> </w:t>
      </w:r>
      <w:r w:rsidRPr="00C04B20">
        <w:t xml:space="preserve">that FH also explored the separate preference measures </w:t>
      </w:r>
      <w:r w:rsidR="0079618F" w:rsidRPr="00C04B20">
        <w:t xml:space="preserve">by </w:t>
      </w:r>
      <w:r w:rsidRPr="00C04B20">
        <w:t>conducting a conditional</w:t>
      </w:r>
      <w:r>
        <w:t xml:space="preserve"> analysis on Log GDP p/c and their custom Gender Equality Index. They found a statistically significant correlation between </w:t>
      </w:r>
      <w:r w:rsidR="0079618F">
        <w:t xml:space="preserve">the </w:t>
      </w:r>
      <w:r>
        <w:t xml:space="preserve">Gender Equality Index and only three of the six preferences, while all the preferences were correlated with Log GDP p/c conditional on </w:t>
      </w:r>
      <w:r w:rsidR="0079618F">
        <w:t xml:space="preserve">the </w:t>
      </w:r>
      <w:r>
        <w:t xml:space="preserve">Gender Equality Index (refer to Figures S5 and S6 in @FH_SM). </w:t>
      </w:r>
      <w:r>
        <w:rPr>
          <w:color w:val="9900FF"/>
        </w:rPr>
        <w:t>To compare these results with ours, we present the correlation coefficients in the Supplementary Material (</w:t>
      </w:r>
      <w:r w:rsidR="0079618F">
        <w:rPr>
          <w:color w:val="9900FF"/>
        </w:rPr>
        <w:t xml:space="preserve">Tables </w:t>
      </w:r>
      <w:r>
        <w:rPr>
          <w:color w:val="9900FF"/>
        </w:rPr>
        <w:t xml:space="preserve">3 and 4). </w:t>
      </w:r>
      <w:r>
        <w:t xml:space="preserve">Note that the corresponding slope coefficients were not reported in </w:t>
      </w:r>
      <w:del w:id="473" w:author="Cerioli, Sara" w:date="2024-01-04T21:33:00Z">
        <w:r w:rsidDel="0080728F">
          <w:delText>the original</w:delText>
        </w:r>
      </w:del>
      <w:ins w:id="474" w:author="Cerioli, Sara" w:date="2024-01-04T21:33:00Z">
        <w:r w:rsidR="0080728F">
          <w:t>FH</w:t>
        </w:r>
      </w:ins>
      <w:r>
        <w:t xml:space="preserve"> article. </w:t>
      </w:r>
    </w:p>
    <w:p w14:paraId="6D69A68E" w14:textId="77777777" w:rsidR="00777B4C" w:rsidRDefault="00777B4C">
      <w:pPr>
        <w:jc w:val="both"/>
        <w:rPr>
          <w:color w:val="9900FF"/>
        </w:rPr>
      </w:pPr>
    </w:p>
    <w:p w14:paraId="0A146A90" w14:textId="5543FB0A" w:rsidR="00D5717E" w:rsidRDefault="00777B4C">
      <w:pPr>
        <w:jc w:val="both"/>
        <w:rPr>
          <w:color w:val="9900FF"/>
        </w:rPr>
      </w:pPr>
      <w:r>
        <w:rPr>
          <w:color w:val="9900FF"/>
        </w:rPr>
        <w:t xml:space="preserve">The </w:t>
      </w:r>
      <w:r w:rsidR="00A05E5F">
        <w:rPr>
          <w:color w:val="9900FF"/>
        </w:rPr>
        <w:t>analysis suggests that the association between gender differences in separate preference measures and economic development still holds (Table 3</w:t>
      </w:r>
      <w:r w:rsidR="00401482">
        <w:rPr>
          <w:color w:val="9900FF"/>
        </w:rPr>
        <w:t xml:space="preserve">). </w:t>
      </w:r>
      <w:r w:rsidR="00D5717E">
        <w:rPr>
          <w:color w:val="9900FF"/>
        </w:rPr>
        <w:t>Regression coefficients for separate economic measures show an increase in gender differences in the range between 0.03 and 0.07 standard deviation</w:t>
      </w:r>
      <w:r w:rsidR="00401482">
        <w:rPr>
          <w:color w:val="9900FF"/>
        </w:rPr>
        <w:t>s</w:t>
      </w:r>
      <w:r w:rsidR="00D5717E">
        <w:rPr>
          <w:color w:val="9900FF"/>
        </w:rPr>
        <w:t xml:space="preserve"> for one standard deviation change in Log GDP p/c, when conditioning on gender equality.</w:t>
      </w:r>
    </w:p>
    <w:p w14:paraId="14A2441F" w14:textId="77777777" w:rsidR="00D01E73" w:rsidRDefault="00D01E73">
      <w:pPr>
        <w:jc w:val="both"/>
      </w:pPr>
    </w:p>
    <w:p w14:paraId="301C234B" w14:textId="63F74C56" w:rsidR="00D01E73" w:rsidRDefault="00A05E5F">
      <w:pPr>
        <w:jc w:val="both"/>
      </w:pPr>
      <w:r>
        <w:t>At the same time, the analysis demonstrates a lack of evidence of an association between gender differences in separate preference measures and gender equality indexes for the absolute majority of the preferences (Table 4). This absence of consistency seen in Figure 3 and Table 2</w:t>
      </w:r>
      <w:ins w:id="475" w:author="Cerioli, Sara" w:date="2023-12-28T11:05:00Z">
        <w:r w:rsidR="004A3DDA">
          <w:t>,</w:t>
        </w:r>
      </w:ins>
      <w:r>
        <w:t xml:space="preserve"> and overall significance in the results for</w:t>
      </w:r>
      <w:r>
        <w:rPr>
          <w:color w:val="9900FF"/>
        </w:rPr>
        <w:t xml:space="preserve"> gender dimension for </w:t>
      </w:r>
      <w:r w:rsidR="00CD404D">
        <w:rPr>
          <w:color w:val="9900FF"/>
        </w:rPr>
        <w:t xml:space="preserve">the summarized </w:t>
      </w:r>
      <w:r>
        <w:rPr>
          <w:color w:val="9900FF"/>
        </w:rPr>
        <w:t>and separate economic preferences</w:t>
      </w:r>
      <w:ins w:id="476" w:author="Cerioli, Sara" w:date="2023-12-28T11:05:00Z">
        <w:r w:rsidR="004A3DDA">
          <w:rPr>
            <w:color w:val="9900FF"/>
          </w:rPr>
          <w:t>,</w:t>
        </w:r>
      </w:ins>
      <w:r>
        <w:rPr>
          <w:color w:val="9900FF"/>
        </w:rPr>
        <w:t xml:space="preserve"> </w:t>
      </w:r>
      <w:r>
        <w:t xml:space="preserve">leads us to the conclusion that either there is an association but it is weak, or that such association does not exist at all. In the latter case, the set of hypotheses should not be limited to the two alternatives that were proposed as </w:t>
      </w:r>
      <w:r w:rsidR="00BF0189">
        <w:t xml:space="preserve">the </w:t>
      </w:r>
      <w:r>
        <w:t>main hypotheses in FH.</w:t>
      </w:r>
    </w:p>
    <w:p w14:paraId="4282B968" w14:textId="77777777" w:rsidR="00D01E73" w:rsidRDefault="00D01E73">
      <w:pPr>
        <w:jc w:val="both"/>
        <w:rPr>
          <w:color w:val="9900FF"/>
        </w:rPr>
      </w:pPr>
    </w:p>
    <w:tbl>
      <w:tblPr>
        <w:tblStyle w:val="a1"/>
        <w:tblW w:w="90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2410"/>
        <w:gridCol w:w="2268"/>
        <w:gridCol w:w="2579"/>
      </w:tblGrid>
      <w:tr w:rsidR="00D01E73" w14:paraId="1A80C532" w14:textId="77777777" w:rsidTr="00460B77">
        <w:tc>
          <w:tcPr>
            <w:tcW w:w="1833" w:type="dxa"/>
            <w:shd w:val="clear" w:color="auto" w:fill="auto"/>
            <w:tcMar>
              <w:top w:w="100" w:type="dxa"/>
              <w:left w:w="100" w:type="dxa"/>
              <w:bottom w:w="100" w:type="dxa"/>
              <w:right w:w="100" w:type="dxa"/>
            </w:tcMar>
          </w:tcPr>
          <w:p w14:paraId="2C0F975C" w14:textId="77777777" w:rsidR="00D01E73" w:rsidRDefault="00A05E5F">
            <w:pPr>
              <w:jc w:val="both"/>
              <w:rPr>
                <w:b/>
              </w:rPr>
            </w:pPr>
            <w:r>
              <w:rPr>
                <w:b/>
              </w:rPr>
              <w:t>Preference</w:t>
            </w:r>
          </w:p>
        </w:tc>
        <w:tc>
          <w:tcPr>
            <w:tcW w:w="2410" w:type="dxa"/>
            <w:shd w:val="clear" w:color="auto" w:fill="auto"/>
            <w:tcMar>
              <w:top w:w="100" w:type="dxa"/>
              <w:left w:w="100" w:type="dxa"/>
              <w:bottom w:w="100" w:type="dxa"/>
              <w:right w:w="100" w:type="dxa"/>
            </w:tcMar>
          </w:tcPr>
          <w:p w14:paraId="6D2E7052" w14:textId="77777777" w:rsidR="00D01E73" w:rsidRDefault="00000000">
            <w:pPr>
              <w:jc w:val="both"/>
              <w:rPr>
                <w:b/>
              </w:rPr>
            </w:pPr>
            <m:oMath>
              <m:sSub>
                <m:sSubPr>
                  <m:ctrlPr>
                    <w:ins w:id="477" w:author="E D" w:date="2023-12-21T18:55:00Z">
                      <w:rPr>
                        <w:rFonts w:ascii="Cambria Math" w:hAnsi="Cambria Math"/>
                        <w:b/>
                      </w:rPr>
                    </w:ins>
                  </m:ctrlPr>
                </m:sSubPr>
                <m:e>
                  <m:r>
                    <w:rPr>
                      <w:rFonts w:ascii="Cambria Math" w:hAnsi="Cambria Math"/>
                    </w:rPr>
                    <m:t>β</m:t>
                  </m:r>
                </m:e>
                <m:sub>
                  <m:r>
                    <m:rPr>
                      <m:sty m:val="bi"/>
                    </m:rPr>
                    <w:rPr>
                      <w:rFonts w:ascii="Cambria Math" w:hAnsi="Cambria Math"/>
                    </w:rPr>
                    <m:t>LogGDPpc</m:t>
                  </m:r>
                </m:sub>
              </m:sSub>
            </m:oMath>
            <w:r w:rsidR="00A05E5F">
              <w:rPr>
                <w:b/>
              </w:rPr>
              <w:t>(WEF GGGI)</w:t>
            </w:r>
          </w:p>
        </w:tc>
        <w:tc>
          <w:tcPr>
            <w:tcW w:w="2268" w:type="dxa"/>
            <w:shd w:val="clear" w:color="auto" w:fill="auto"/>
            <w:tcMar>
              <w:top w:w="100" w:type="dxa"/>
              <w:left w:w="100" w:type="dxa"/>
              <w:bottom w:w="100" w:type="dxa"/>
              <w:right w:w="100" w:type="dxa"/>
            </w:tcMar>
          </w:tcPr>
          <w:p w14:paraId="2997FA11" w14:textId="77777777" w:rsidR="00D01E73" w:rsidRDefault="00000000">
            <w:pPr>
              <w:jc w:val="both"/>
              <w:rPr>
                <w:b/>
              </w:rPr>
            </w:pPr>
            <m:oMath>
              <m:sSub>
                <m:sSubPr>
                  <m:ctrlPr>
                    <w:ins w:id="478" w:author="E D" w:date="2023-12-21T18:55:00Z">
                      <w:rPr>
                        <w:rFonts w:ascii="Cambria Math" w:hAnsi="Cambria Math"/>
                        <w:b/>
                      </w:rPr>
                    </w:ins>
                  </m:ctrlPr>
                </m:sSubPr>
                <m:e>
                  <m:r>
                    <w:rPr>
                      <w:rFonts w:ascii="Cambria Math" w:hAnsi="Cambria Math"/>
                    </w:rPr>
                    <m:t>β</m:t>
                  </m:r>
                </m:e>
                <m:sub>
                  <m:r>
                    <m:rPr>
                      <m:sty m:val="bi"/>
                    </m:rPr>
                    <w:rPr>
                      <w:rFonts w:ascii="Cambria Math" w:hAnsi="Cambria Math"/>
                    </w:rPr>
                    <m:t>LogGDPpc</m:t>
                  </m:r>
                </m:sub>
              </m:sSub>
            </m:oMath>
            <w:r w:rsidR="00A05E5F">
              <w:rPr>
                <w:b/>
              </w:rPr>
              <w:t xml:space="preserve">(UNDP GII) </w:t>
            </w:r>
          </w:p>
        </w:tc>
        <w:tc>
          <w:tcPr>
            <w:tcW w:w="2579" w:type="dxa"/>
            <w:shd w:val="clear" w:color="auto" w:fill="auto"/>
            <w:tcMar>
              <w:top w:w="100" w:type="dxa"/>
              <w:left w:w="100" w:type="dxa"/>
              <w:bottom w:w="100" w:type="dxa"/>
              <w:right w:w="100" w:type="dxa"/>
            </w:tcMar>
          </w:tcPr>
          <w:p w14:paraId="466136D1" w14:textId="77777777" w:rsidR="00D01E73" w:rsidRDefault="00000000">
            <w:pPr>
              <w:jc w:val="both"/>
              <w:rPr>
                <w:b/>
              </w:rPr>
            </w:pPr>
            <m:oMath>
              <m:sSub>
                <m:sSubPr>
                  <m:ctrlPr>
                    <w:ins w:id="479" w:author="E D" w:date="2023-12-21T18:55:00Z">
                      <w:rPr>
                        <w:rFonts w:ascii="Cambria Math" w:hAnsi="Cambria Math"/>
                        <w:b/>
                      </w:rPr>
                    </w:ins>
                  </m:ctrlPr>
                </m:sSubPr>
                <m:e>
                  <m:r>
                    <w:rPr>
                      <w:rFonts w:ascii="Cambria Math" w:hAnsi="Cambria Math"/>
                    </w:rPr>
                    <m:t>β</m:t>
                  </m:r>
                </m:e>
                <m:sub>
                  <m:r>
                    <m:rPr>
                      <m:sty m:val="bi"/>
                    </m:rPr>
                    <w:rPr>
                      <w:rFonts w:ascii="Cambria Math" w:hAnsi="Cambria Math"/>
                    </w:rPr>
                    <m:t>LogGDPpc</m:t>
                  </m:r>
                </m:sub>
              </m:sSub>
            </m:oMath>
            <w:r w:rsidR="00A05E5F">
              <w:rPr>
                <w:b/>
              </w:rPr>
              <w:t xml:space="preserve"> (UNDP GDI)</w:t>
            </w:r>
          </w:p>
        </w:tc>
      </w:tr>
      <w:tr w:rsidR="00D01E73" w14:paraId="219CBE2B" w14:textId="77777777" w:rsidTr="00460B77">
        <w:tc>
          <w:tcPr>
            <w:tcW w:w="1833" w:type="dxa"/>
            <w:shd w:val="clear" w:color="auto" w:fill="auto"/>
            <w:tcMar>
              <w:top w:w="100" w:type="dxa"/>
              <w:left w:w="100" w:type="dxa"/>
              <w:bottom w:w="100" w:type="dxa"/>
              <w:right w:w="100" w:type="dxa"/>
            </w:tcMar>
          </w:tcPr>
          <w:p w14:paraId="5919DDC3" w14:textId="77777777" w:rsidR="00D01E73" w:rsidRDefault="00A05E5F">
            <w:pPr>
              <w:widowControl w:val="0"/>
              <w:pBdr>
                <w:top w:val="nil"/>
                <w:left w:val="nil"/>
                <w:bottom w:val="nil"/>
                <w:right w:val="nil"/>
                <w:between w:val="nil"/>
              </w:pBdr>
              <w:spacing w:line="240" w:lineRule="auto"/>
            </w:pPr>
            <w:r>
              <w:t>Trust (+)</w:t>
            </w:r>
          </w:p>
        </w:tc>
        <w:tc>
          <w:tcPr>
            <w:tcW w:w="2410" w:type="dxa"/>
            <w:shd w:val="clear" w:color="auto" w:fill="auto"/>
            <w:tcMar>
              <w:top w:w="100" w:type="dxa"/>
              <w:left w:w="100" w:type="dxa"/>
              <w:bottom w:w="100" w:type="dxa"/>
              <w:right w:w="100" w:type="dxa"/>
            </w:tcMar>
          </w:tcPr>
          <w:p w14:paraId="505D706F" w14:textId="77777777" w:rsidR="00D01E73" w:rsidRDefault="00A05E5F">
            <w:pPr>
              <w:jc w:val="both"/>
            </w:pPr>
            <w:r>
              <w:t>0.06 (0.01)***</w:t>
            </w:r>
          </w:p>
        </w:tc>
        <w:tc>
          <w:tcPr>
            <w:tcW w:w="2268" w:type="dxa"/>
            <w:shd w:val="clear" w:color="auto" w:fill="auto"/>
            <w:tcMar>
              <w:top w:w="100" w:type="dxa"/>
              <w:left w:w="100" w:type="dxa"/>
              <w:bottom w:w="100" w:type="dxa"/>
              <w:right w:w="100" w:type="dxa"/>
            </w:tcMar>
          </w:tcPr>
          <w:p w14:paraId="2BAF3010" w14:textId="77777777" w:rsidR="00D01E73" w:rsidRDefault="00A05E5F">
            <w:pPr>
              <w:jc w:val="both"/>
            </w:pPr>
            <w:r>
              <w:t>0.03 (0.02)</w:t>
            </w:r>
          </w:p>
        </w:tc>
        <w:tc>
          <w:tcPr>
            <w:tcW w:w="2579" w:type="dxa"/>
            <w:shd w:val="clear" w:color="auto" w:fill="auto"/>
            <w:tcMar>
              <w:top w:w="100" w:type="dxa"/>
              <w:left w:w="100" w:type="dxa"/>
              <w:bottom w:w="100" w:type="dxa"/>
              <w:right w:w="100" w:type="dxa"/>
            </w:tcMar>
          </w:tcPr>
          <w:p w14:paraId="7AD39234" w14:textId="77777777" w:rsidR="00D01E73" w:rsidRDefault="00A05E5F">
            <w:pPr>
              <w:jc w:val="both"/>
            </w:pPr>
            <w:r>
              <w:t>0.07 (0.02)***</w:t>
            </w:r>
          </w:p>
        </w:tc>
      </w:tr>
      <w:tr w:rsidR="00D01E73" w14:paraId="12BFBA39" w14:textId="77777777" w:rsidTr="00460B77">
        <w:tc>
          <w:tcPr>
            <w:tcW w:w="1833" w:type="dxa"/>
            <w:shd w:val="clear" w:color="auto" w:fill="auto"/>
            <w:tcMar>
              <w:top w:w="100" w:type="dxa"/>
              <w:left w:w="100" w:type="dxa"/>
              <w:bottom w:w="100" w:type="dxa"/>
              <w:right w:w="100" w:type="dxa"/>
            </w:tcMar>
          </w:tcPr>
          <w:p w14:paraId="1538330B" w14:textId="77777777" w:rsidR="00D01E73" w:rsidRDefault="00A05E5F">
            <w:pPr>
              <w:widowControl w:val="0"/>
              <w:pBdr>
                <w:top w:val="nil"/>
                <w:left w:val="nil"/>
                <w:bottom w:val="nil"/>
                <w:right w:val="nil"/>
                <w:between w:val="nil"/>
              </w:pBdr>
              <w:spacing w:line="240" w:lineRule="auto"/>
            </w:pPr>
            <w:r>
              <w:t>Altruism (+)</w:t>
            </w:r>
          </w:p>
        </w:tc>
        <w:tc>
          <w:tcPr>
            <w:tcW w:w="2410" w:type="dxa"/>
            <w:shd w:val="clear" w:color="auto" w:fill="auto"/>
            <w:tcMar>
              <w:top w:w="100" w:type="dxa"/>
              <w:left w:w="100" w:type="dxa"/>
              <w:bottom w:w="100" w:type="dxa"/>
              <w:right w:w="100" w:type="dxa"/>
            </w:tcMar>
          </w:tcPr>
          <w:p w14:paraId="280AE20C" w14:textId="77777777" w:rsidR="00D01E73" w:rsidRDefault="00A05E5F">
            <w:pPr>
              <w:jc w:val="both"/>
            </w:pPr>
            <w:r>
              <w:t>0.07 (0.01)***</w:t>
            </w:r>
          </w:p>
        </w:tc>
        <w:tc>
          <w:tcPr>
            <w:tcW w:w="2268" w:type="dxa"/>
            <w:shd w:val="clear" w:color="auto" w:fill="auto"/>
            <w:tcMar>
              <w:top w:w="100" w:type="dxa"/>
              <w:left w:w="100" w:type="dxa"/>
              <w:bottom w:w="100" w:type="dxa"/>
              <w:right w:w="100" w:type="dxa"/>
            </w:tcMar>
          </w:tcPr>
          <w:p w14:paraId="448EB0EA" w14:textId="77777777" w:rsidR="00D01E73" w:rsidRDefault="00A05E5F">
            <w:pPr>
              <w:jc w:val="both"/>
            </w:pPr>
            <w:r>
              <w:t>0.08 (0.02)***</w:t>
            </w:r>
          </w:p>
        </w:tc>
        <w:tc>
          <w:tcPr>
            <w:tcW w:w="2579" w:type="dxa"/>
            <w:shd w:val="clear" w:color="auto" w:fill="auto"/>
            <w:tcMar>
              <w:top w:w="100" w:type="dxa"/>
              <w:left w:w="100" w:type="dxa"/>
              <w:bottom w:w="100" w:type="dxa"/>
              <w:right w:w="100" w:type="dxa"/>
            </w:tcMar>
          </w:tcPr>
          <w:p w14:paraId="3125D095" w14:textId="77777777" w:rsidR="00D01E73" w:rsidRDefault="00A05E5F">
            <w:pPr>
              <w:jc w:val="both"/>
            </w:pPr>
            <w:r>
              <w:t>0.07 (0.01)***</w:t>
            </w:r>
          </w:p>
        </w:tc>
      </w:tr>
      <w:tr w:rsidR="00D01E73" w14:paraId="7AF7E246" w14:textId="77777777" w:rsidTr="00460B77">
        <w:tc>
          <w:tcPr>
            <w:tcW w:w="1833" w:type="dxa"/>
            <w:shd w:val="clear" w:color="auto" w:fill="auto"/>
            <w:tcMar>
              <w:top w:w="100" w:type="dxa"/>
              <w:left w:w="100" w:type="dxa"/>
              <w:bottom w:w="100" w:type="dxa"/>
              <w:right w:w="100" w:type="dxa"/>
            </w:tcMar>
          </w:tcPr>
          <w:p w14:paraId="6057EB3B" w14:textId="77777777" w:rsidR="00D01E73" w:rsidRDefault="00A05E5F">
            <w:pPr>
              <w:widowControl w:val="0"/>
              <w:pBdr>
                <w:top w:val="nil"/>
                <w:left w:val="nil"/>
                <w:bottom w:val="nil"/>
                <w:right w:val="nil"/>
                <w:between w:val="nil"/>
              </w:pBdr>
              <w:spacing w:line="240" w:lineRule="auto"/>
            </w:pPr>
            <w:r>
              <w:t>Pos. Recip. (+)</w:t>
            </w:r>
          </w:p>
        </w:tc>
        <w:tc>
          <w:tcPr>
            <w:tcW w:w="2410" w:type="dxa"/>
            <w:shd w:val="clear" w:color="auto" w:fill="auto"/>
            <w:tcMar>
              <w:top w:w="100" w:type="dxa"/>
              <w:left w:w="100" w:type="dxa"/>
              <w:bottom w:w="100" w:type="dxa"/>
              <w:right w:w="100" w:type="dxa"/>
            </w:tcMar>
          </w:tcPr>
          <w:p w14:paraId="27E81E10" w14:textId="77777777" w:rsidR="00D01E73" w:rsidRDefault="00A05E5F">
            <w:pPr>
              <w:jc w:val="both"/>
            </w:pPr>
            <w:r>
              <w:t>0.03 (0.01)*</w:t>
            </w:r>
          </w:p>
        </w:tc>
        <w:tc>
          <w:tcPr>
            <w:tcW w:w="2268" w:type="dxa"/>
            <w:shd w:val="clear" w:color="auto" w:fill="auto"/>
            <w:tcMar>
              <w:top w:w="100" w:type="dxa"/>
              <w:left w:w="100" w:type="dxa"/>
              <w:bottom w:w="100" w:type="dxa"/>
              <w:right w:w="100" w:type="dxa"/>
            </w:tcMar>
          </w:tcPr>
          <w:p w14:paraId="0ED6074F" w14:textId="77777777" w:rsidR="00D01E73" w:rsidRDefault="00A05E5F">
            <w:pPr>
              <w:jc w:val="both"/>
            </w:pPr>
            <w:r>
              <w:t>0.03 (0.02)</w:t>
            </w:r>
          </w:p>
        </w:tc>
        <w:tc>
          <w:tcPr>
            <w:tcW w:w="2579" w:type="dxa"/>
            <w:shd w:val="clear" w:color="auto" w:fill="auto"/>
            <w:tcMar>
              <w:top w:w="100" w:type="dxa"/>
              <w:left w:w="100" w:type="dxa"/>
              <w:bottom w:w="100" w:type="dxa"/>
              <w:right w:w="100" w:type="dxa"/>
            </w:tcMar>
          </w:tcPr>
          <w:p w14:paraId="43E31DB8" w14:textId="77777777" w:rsidR="00D01E73" w:rsidRDefault="00A05E5F">
            <w:pPr>
              <w:jc w:val="both"/>
            </w:pPr>
            <w:r>
              <w:t>0.02 (0.01)</w:t>
            </w:r>
          </w:p>
        </w:tc>
      </w:tr>
      <w:tr w:rsidR="00D01E73" w14:paraId="7D1F8B73" w14:textId="77777777" w:rsidTr="00460B77">
        <w:tc>
          <w:tcPr>
            <w:tcW w:w="1833" w:type="dxa"/>
            <w:shd w:val="clear" w:color="auto" w:fill="auto"/>
            <w:tcMar>
              <w:top w:w="100" w:type="dxa"/>
              <w:left w:w="100" w:type="dxa"/>
              <w:bottom w:w="100" w:type="dxa"/>
              <w:right w:w="100" w:type="dxa"/>
            </w:tcMar>
          </w:tcPr>
          <w:p w14:paraId="12B08DBF" w14:textId="77777777" w:rsidR="00D01E73" w:rsidRDefault="00A05E5F">
            <w:pPr>
              <w:widowControl w:val="0"/>
              <w:pBdr>
                <w:top w:val="nil"/>
                <w:left w:val="nil"/>
                <w:bottom w:val="nil"/>
                <w:right w:val="nil"/>
                <w:between w:val="nil"/>
              </w:pBdr>
              <w:spacing w:line="240" w:lineRule="auto"/>
            </w:pPr>
            <w:r>
              <w:t>Neg. Recip. (-)</w:t>
            </w:r>
          </w:p>
        </w:tc>
        <w:tc>
          <w:tcPr>
            <w:tcW w:w="2410" w:type="dxa"/>
            <w:shd w:val="clear" w:color="auto" w:fill="auto"/>
            <w:tcMar>
              <w:top w:w="100" w:type="dxa"/>
              <w:left w:w="100" w:type="dxa"/>
              <w:bottom w:w="100" w:type="dxa"/>
              <w:right w:w="100" w:type="dxa"/>
            </w:tcMar>
          </w:tcPr>
          <w:p w14:paraId="1A3A84AC" w14:textId="77777777" w:rsidR="00D01E73" w:rsidRDefault="00A05E5F">
            <w:pPr>
              <w:jc w:val="both"/>
            </w:pPr>
            <w:r>
              <w:t xml:space="preserve">0.04 (0.01)** </w:t>
            </w:r>
          </w:p>
        </w:tc>
        <w:tc>
          <w:tcPr>
            <w:tcW w:w="2268" w:type="dxa"/>
            <w:shd w:val="clear" w:color="auto" w:fill="auto"/>
            <w:tcMar>
              <w:top w:w="100" w:type="dxa"/>
              <w:left w:w="100" w:type="dxa"/>
              <w:bottom w:w="100" w:type="dxa"/>
              <w:right w:w="100" w:type="dxa"/>
            </w:tcMar>
          </w:tcPr>
          <w:p w14:paraId="52007B5F" w14:textId="77777777" w:rsidR="00D01E73" w:rsidRDefault="00A05E5F">
            <w:pPr>
              <w:jc w:val="both"/>
            </w:pPr>
            <w:r>
              <w:t>0.01 (0.02)</w:t>
            </w:r>
          </w:p>
        </w:tc>
        <w:tc>
          <w:tcPr>
            <w:tcW w:w="2579" w:type="dxa"/>
            <w:shd w:val="clear" w:color="auto" w:fill="auto"/>
            <w:tcMar>
              <w:top w:w="100" w:type="dxa"/>
              <w:left w:w="100" w:type="dxa"/>
              <w:bottom w:w="100" w:type="dxa"/>
              <w:right w:w="100" w:type="dxa"/>
            </w:tcMar>
          </w:tcPr>
          <w:p w14:paraId="7789D0E3" w14:textId="77777777" w:rsidR="00D01E73" w:rsidRDefault="00A05E5F">
            <w:pPr>
              <w:jc w:val="both"/>
            </w:pPr>
            <w:r>
              <w:t>0.05 (0.01)***</w:t>
            </w:r>
          </w:p>
        </w:tc>
      </w:tr>
      <w:tr w:rsidR="00D01E73" w14:paraId="162A561A" w14:textId="77777777" w:rsidTr="00460B77">
        <w:tc>
          <w:tcPr>
            <w:tcW w:w="1833" w:type="dxa"/>
            <w:shd w:val="clear" w:color="auto" w:fill="auto"/>
            <w:tcMar>
              <w:top w:w="100" w:type="dxa"/>
              <w:left w:w="100" w:type="dxa"/>
              <w:bottom w:w="100" w:type="dxa"/>
              <w:right w:w="100" w:type="dxa"/>
            </w:tcMar>
          </w:tcPr>
          <w:p w14:paraId="3E35A5B3" w14:textId="77777777" w:rsidR="00D01E73" w:rsidRDefault="00A05E5F">
            <w:pPr>
              <w:widowControl w:val="0"/>
              <w:pBdr>
                <w:top w:val="nil"/>
                <w:left w:val="nil"/>
                <w:bottom w:val="nil"/>
                <w:right w:val="nil"/>
                <w:between w:val="nil"/>
              </w:pBdr>
              <w:spacing w:line="240" w:lineRule="auto"/>
            </w:pPr>
            <w:r>
              <w:t>Risk Taking (-)</w:t>
            </w:r>
          </w:p>
        </w:tc>
        <w:tc>
          <w:tcPr>
            <w:tcW w:w="2410" w:type="dxa"/>
            <w:shd w:val="clear" w:color="auto" w:fill="auto"/>
            <w:tcMar>
              <w:top w:w="100" w:type="dxa"/>
              <w:left w:w="100" w:type="dxa"/>
              <w:bottom w:w="100" w:type="dxa"/>
              <w:right w:w="100" w:type="dxa"/>
            </w:tcMar>
          </w:tcPr>
          <w:p w14:paraId="2B22A5A9" w14:textId="77777777" w:rsidR="00D01E73" w:rsidRDefault="00A05E5F">
            <w:pPr>
              <w:jc w:val="both"/>
            </w:pPr>
            <w:r>
              <w:t>0.04 (0.01)**</w:t>
            </w:r>
          </w:p>
        </w:tc>
        <w:tc>
          <w:tcPr>
            <w:tcW w:w="2268" w:type="dxa"/>
            <w:shd w:val="clear" w:color="auto" w:fill="auto"/>
            <w:tcMar>
              <w:top w:w="100" w:type="dxa"/>
              <w:left w:w="100" w:type="dxa"/>
              <w:bottom w:w="100" w:type="dxa"/>
              <w:right w:w="100" w:type="dxa"/>
            </w:tcMar>
          </w:tcPr>
          <w:p w14:paraId="6B3A11DE" w14:textId="77777777" w:rsidR="00D01E73" w:rsidRDefault="00A05E5F">
            <w:pPr>
              <w:jc w:val="both"/>
            </w:pPr>
            <w:r>
              <w:t>0.00 (0.02)</w:t>
            </w:r>
          </w:p>
        </w:tc>
        <w:tc>
          <w:tcPr>
            <w:tcW w:w="2579" w:type="dxa"/>
            <w:shd w:val="clear" w:color="auto" w:fill="auto"/>
            <w:tcMar>
              <w:top w:w="100" w:type="dxa"/>
              <w:left w:w="100" w:type="dxa"/>
              <w:bottom w:w="100" w:type="dxa"/>
              <w:right w:w="100" w:type="dxa"/>
            </w:tcMar>
          </w:tcPr>
          <w:p w14:paraId="2DCC6ACF" w14:textId="77777777" w:rsidR="00D01E73" w:rsidRDefault="00A05E5F">
            <w:pPr>
              <w:jc w:val="both"/>
            </w:pPr>
            <w:r>
              <w:t>0.05 (0.01)**</w:t>
            </w:r>
          </w:p>
        </w:tc>
      </w:tr>
      <w:tr w:rsidR="00D01E73" w14:paraId="249B64F7" w14:textId="77777777" w:rsidTr="00460B77">
        <w:tc>
          <w:tcPr>
            <w:tcW w:w="1833" w:type="dxa"/>
            <w:shd w:val="clear" w:color="auto" w:fill="auto"/>
            <w:tcMar>
              <w:top w:w="100" w:type="dxa"/>
              <w:left w:w="100" w:type="dxa"/>
              <w:bottom w:w="100" w:type="dxa"/>
              <w:right w:w="100" w:type="dxa"/>
            </w:tcMar>
          </w:tcPr>
          <w:p w14:paraId="7135E12F" w14:textId="77777777" w:rsidR="00D01E73" w:rsidRDefault="00A05E5F">
            <w:pPr>
              <w:widowControl w:val="0"/>
              <w:pBdr>
                <w:top w:val="nil"/>
                <w:left w:val="nil"/>
                <w:bottom w:val="nil"/>
                <w:right w:val="nil"/>
                <w:between w:val="nil"/>
              </w:pBdr>
              <w:spacing w:line="240" w:lineRule="auto"/>
            </w:pPr>
            <w:r>
              <w:t>Patience (-)</w:t>
            </w:r>
          </w:p>
        </w:tc>
        <w:tc>
          <w:tcPr>
            <w:tcW w:w="2410" w:type="dxa"/>
            <w:shd w:val="clear" w:color="auto" w:fill="auto"/>
            <w:tcMar>
              <w:top w:w="100" w:type="dxa"/>
              <w:left w:w="100" w:type="dxa"/>
              <w:bottom w:w="100" w:type="dxa"/>
              <w:right w:w="100" w:type="dxa"/>
            </w:tcMar>
          </w:tcPr>
          <w:p w14:paraId="3B0CBBB0" w14:textId="77777777" w:rsidR="00D01E73" w:rsidRDefault="00A05E5F">
            <w:pPr>
              <w:jc w:val="both"/>
            </w:pPr>
            <w:r>
              <w:t xml:space="preserve">0.04 (0.01)** </w:t>
            </w:r>
          </w:p>
        </w:tc>
        <w:tc>
          <w:tcPr>
            <w:tcW w:w="2268" w:type="dxa"/>
            <w:shd w:val="clear" w:color="auto" w:fill="auto"/>
            <w:tcMar>
              <w:top w:w="100" w:type="dxa"/>
              <w:left w:w="100" w:type="dxa"/>
              <w:bottom w:w="100" w:type="dxa"/>
              <w:right w:w="100" w:type="dxa"/>
            </w:tcMar>
          </w:tcPr>
          <w:p w14:paraId="72893344" w14:textId="77777777" w:rsidR="00D01E73" w:rsidRDefault="00A05E5F">
            <w:pPr>
              <w:jc w:val="both"/>
            </w:pPr>
            <w:r>
              <w:t>0.02 (0.02)</w:t>
            </w:r>
          </w:p>
        </w:tc>
        <w:tc>
          <w:tcPr>
            <w:tcW w:w="2579" w:type="dxa"/>
            <w:shd w:val="clear" w:color="auto" w:fill="auto"/>
            <w:tcMar>
              <w:top w:w="100" w:type="dxa"/>
              <w:left w:w="100" w:type="dxa"/>
              <w:bottom w:w="100" w:type="dxa"/>
              <w:right w:w="100" w:type="dxa"/>
            </w:tcMar>
          </w:tcPr>
          <w:p w14:paraId="148099DD" w14:textId="77777777" w:rsidR="00D01E73" w:rsidRDefault="00A05E5F">
            <w:pPr>
              <w:jc w:val="both"/>
            </w:pPr>
            <w:r>
              <w:t>0.04 (0.01)**</w:t>
            </w:r>
          </w:p>
        </w:tc>
      </w:tr>
    </w:tbl>
    <w:p w14:paraId="787D1B9D" w14:textId="77777777" w:rsidR="00D01E73" w:rsidRDefault="00D01E73">
      <w:pPr>
        <w:jc w:val="both"/>
      </w:pPr>
    </w:p>
    <w:p w14:paraId="7299459A" w14:textId="77BD139D" w:rsidR="00D01E73" w:rsidRDefault="00A05E5F">
      <w:pPr>
        <w:jc w:val="both"/>
        <w:rPr>
          <w:sz w:val="20"/>
          <w:szCs w:val="20"/>
        </w:rPr>
      </w:pPr>
      <w:r>
        <w:rPr>
          <w:color w:val="9900FF"/>
          <w:sz w:val="20"/>
          <w:szCs w:val="20"/>
        </w:rPr>
        <w:t xml:space="preserve">Table 3: The magnitude of the change in gender differences for single preferences per one standard deviation change in standardized Log GDP p/c. </w:t>
      </w:r>
      <w:r>
        <w:rPr>
          <w:sz w:val="20"/>
          <w:szCs w:val="20"/>
        </w:rPr>
        <w:t>The slope coefficients for economic development from the</w:t>
      </w:r>
      <w:r>
        <w:rPr>
          <w:color w:val="9900FF"/>
          <w:sz w:val="20"/>
          <w:szCs w:val="20"/>
        </w:rPr>
        <w:t xml:space="preserve"> eighteen multilinear regression models for separate economic preferences and three distinct choices of gender equality indexes (WEF GGGI, UNDP GII, UNDP GDI). As in the original article, the symbols (+)/(-) indicate the general direction of the difference. (+) indicates that women exhibited higher levels of the respective preference</w:t>
      </w:r>
      <w:r w:rsidR="00C95F82">
        <w:rPr>
          <w:color w:val="9900FF"/>
          <w:sz w:val="20"/>
          <w:szCs w:val="20"/>
        </w:rPr>
        <w:t xml:space="preserve"> compared to the global average</w:t>
      </w:r>
      <w:r>
        <w:rPr>
          <w:color w:val="9900FF"/>
          <w:sz w:val="20"/>
          <w:szCs w:val="20"/>
        </w:rPr>
        <w:t xml:space="preserve"> (-) indicates that men on average exhibited higher levels of the respective preference.</w:t>
      </w:r>
      <w:r>
        <w:rPr>
          <w:sz w:val="20"/>
          <w:szCs w:val="20"/>
        </w:rPr>
        <w:t xml:space="preserve"> </w:t>
      </w:r>
      <w:r>
        <w:rPr>
          <w:rFonts w:ascii="Arial Unicode MS" w:eastAsia="Arial Unicode MS" w:hAnsi="Arial Unicode MS" w:cs="Arial Unicode MS"/>
          <w:sz w:val="20"/>
          <w:szCs w:val="20"/>
        </w:rPr>
        <w:t>The regression coefficients, their standard errors in brackets</w:t>
      </w:r>
      <w:r w:rsidR="00C95F82">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and significance levels ≤ 0.001 (***), ≤ 0.01 (**), ≤ 0.05 (*) are reported. RLR method is used.</w:t>
      </w:r>
    </w:p>
    <w:p w14:paraId="7D10109D" w14:textId="77777777" w:rsidR="00D01E73" w:rsidRDefault="00D01E73">
      <w:pPr>
        <w:jc w:val="both"/>
        <w:rPr>
          <w:sz w:val="20"/>
          <w:szCs w:val="20"/>
        </w:rPr>
      </w:pPr>
    </w:p>
    <w:p w14:paraId="6C5A57FC" w14:textId="77777777" w:rsidR="00D01E73" w:rsidRDefault="00D01E73">
      <w:pPr>
        <w:jc w:val="both"/>
        <w:rPr>
          <w:sz w:val="20"/>
          <w:szCs w:val="20"/>
        </w:rPr>
      </w:pPr>
    </w:p>
    <w:p w14:paraId="60EE4F9D" w14:textId="77777777" w:rsidR="00D01E73" w:rsidRDefault="00D01E73">
      <w:pPr>
        <w:jc w:val="both"/>
        <w:rPr>
          <w:sz w:val="20"/>
          <w:szCs w:val="20"/>
        </w:rPr>
      </w:pPr>
    </w:p>
    <w:p w14:paraId="3171179F" w14:textId="77777777" w:rsidR="00D01E73" w:rsidRDefault="00D01E73">
      <w:pPr>
        <w:jc w:val="both"/>
        <w:rPr>
          <w:sz w:val="20"/>
          <w:szCs w:val="20"/>
        </w:rPr>
      </w:pPr>
    </w:p>
    <w:p w14:paraId="5AA40394" w14:textId="77777777" w:rsidR="00D01E73" w:rsidRDefault="00D01E73">
      <w:pPr>
        <w:jc w:val="both"/>
        <w:rPr>
          <w:color w:val="9900FF"/>
        </w:rPr>
      </w:pPr>
    </w:p>
    <w:tbl>
      <w:tblPr>
        <w:tblStyle w:val="a2"/>
        <w:tblW w:w="90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2410"/>
        <w:gridCol w:w="2410"/>
        <w:gridCol w:w="2579"/>
      </w:tblGrid>
      <w:tr w:rsidR="00D01E73" w14:paraId="3D7180D8" w14:textId="77777777" w:rsidTr="00460B77">
        <w:tc>
          <w:tcPr>
            <w:tcW w:w="1691" w:type="dxa"/>
            <w:shd w:val="clear" w:color="auto" w:fill="auto"/>
            <w:tcMar>
              <w:top w:w="100" w:type="dxa"/>
              <w:left w:w="100" w:type="dxa"/>
              <w:bottom w:w="100" w:type="dxa"/>
              <w:right w:w="100" w:type="dxa"/>
            </w:tcMar>
          </w:tcPr>
          <w:p w14:paraId="612A3648" w14:textId="77777777" w:rsidR="00D01E73" w:rsidRDefault="00A05E5F">
            <w:pPr>
              <w:jc w:val="both"/>
            </w:pPr>
            <w:r>
              <w:t>Preference</w:t>
            </w:r>
          </w:p>
        </w:tc>
        <w:tc>
          <w:tcPr>
            <w:tcW w:w="2410" w:type="dxa"/>
            <w:shd w:val="clear" w:color="auto" w:fill="auto"/>
            <w:tcMar>
              <w:top w:w="100" w:type="dxa"/>
              <w:left w:w="100" w:type="dxa"/>
              <w:bottom w:w="100" w:type="dxa"/>
              <w:right w:w="100" w:type="dxa"/>
            </w:tcMar>
          </w:tcPr>
          <w:p w14:paraId="2B71491D" w14:textId="77777777" w:rsidR="00D01E73" w:rsidRDefault="00000000">
            <w:pPr>
              <w:jc w:val="both"/>
            </w:pPr>
            <m:oMath>
              <m:sSub>
                <m:sSubPr>
                  <m:ctrlPr>
                    <w:ins w:id="480" w:author="E D" w:date="2023-12-21T18:55:00Z">
                      <w:rPr>
                        <w:rFonts w:ascii="Cambria Math" w:hAnsi="Cambria Math"/>
                      </w:rPr>
                    </w:ins>
                  </m:ctrlPr>
                </m:sSubPr>
                <m:e>
                  <m:r>
                    <w:rPr>
                      <w:rFonts w:ascii="Cambria Math" w:hAnsi="Cambria Math"/>
                    </w:rPr>
                    <m:t>β</m:t>
                  </m:r>
                </m:e>
                <m:sub>
                  <m:r>
                    <w:rPr>
                      <w:rFonts w:ascii="Cambria Math" w:hAnsi="Cambria Math"/>
                    </w:rPr>
                    <m:t>Gender Eq</m:t>
                  </m:r>
                </m:sub>
              </m:sSub>
            </m:oMath>
            <w:r w:rsidR="00A05E5F">
              <w:t>(WEF GGGI)</w:t>
            </w:r>
          </w:p>
        </w:tc>
        <w:tc>
          <w:tcPr>
            <w:tcW w:w="2410" w:type="dxa"/>
            <w:shd w:val="clear" w:color="auto" w:fill="auto"/>
            <w:tcMar>
              <w:top w:w="100" w:type="dxa"/>
              <w:left w:w="100" w:type="dxa"/>
              <w:bottom w:w="100" w:type="dxa"/>
              <w:right w:w="100" w:type="dxa"/>
            </w:tcMar>
          </w:tcPr>
          <w:p w14:paraId="340EB906" w14:textId="77777777" w:rsidR="00D01E73" w:rsidRDefault="00000000">
            <w:pPr>
              <w:jc w:val="both"/>
            </w:pPr>
            <m:oMath>
              <m:sSub>
                <m:sSubPr>
                  <m:ctrlPr>
                    <w:ins w:id="481" w:author="E D" w:date="2023-12-21T18:55:00Z">
                      <w:rPr>
                        <w:rFonts w:ascii="Cambria Math" w:hAnsi="Cambria Math"/>
                      </w:rPr>
                    </w:ins>
                  </m:ctrlPr>
                </m:sSubPr>
                <m:e>
                  <m:r>
                    <w:rPr>
                      <w:rFonts w:ascii="Cambria Math" w:hAnsi="Cambria Math"/>
                    </w:rPr>
                    <m:t>β</m:t>
                  </m:r>
                </m:e>
                <m:sub>
                  <m:r>
                    <w:rPr>
                      <w:rFonts w:ascii="Cambria Math" w:hAnsi="Cambria Math"/>
                    </w:rPr>
                    <m:t>Gender Eq</m:t>
                  </m:r>
                </m:sub>
              </m:sSub>
            </m:oMath>
            <w:r w:rsidR="00A05E5F">
              <w:t xml:space="preserve">(UNDP GII) </w:t>
            </w:r>
          </w:p>
        </w:tc>
        <w:tc>
          <w:tcPr>
            <w:tcW w:w="2579" w:type="dxa"/>
            <w:shd w:val="clear" w:color="auto" w:fill="auto"/>
            <w:tcMar>
              <w:top w:w="100" w:type="dxa"/>
              <w:left w:w="100" w:type="dxa"/>
              <w:bottom w:w="100" w:type="dxa"/>
              <w:right w:w="100" w:type="dxa"/>
            </w:tcMar>
          </w:tcPr>
          <w:p w14:paraId="33DCECB4" w14:textId="77777777" w:rsidR="00D01E73" w:rsidRDefault="00000000">
            <w:pPr>
              <w:jc w:val="both"/>
            </w:pPr>
            <m:oMath>
              <m:sSub>
                <m:sSubPr>
                  <m:ctrlPr>
                    <w:ins w:id="482" w:author="E D" w:date="2023-12-21T18:55:00Z">
                      <w:rPr>
                        <w:rFonts w:ascii="Cambria Math" w:hAnsi="Cambria Math"/>
                      </w:rPr>
                    </w:ins>
                  </m:ctrlPr>
                </m:sSubPr>
                <m:e>
                  <m:r>
                    <w:rPr>
                      <w:rFonts w:ascii="Cambria Math" w:hAnsi="Cambria Math"/>
                    </w:rPr>
                    <m:t>β</m:t>
                  </m:r>
                </m:e>
                <m:sub>
                  <m:r>
                    <w:rPr>
                      <w:rFonts w:ascii="Cambria Math" w:hAnsi="Cambria Math"/>
                    </w:rPr>
                    <m:t>Gender Eq</m:t>
                  </m:r>
                </m:sub>
              </m:sSub>
            </m:oMath>
            <w:r w:rsidR="00A05E5F">
              <w:t xml:space="preserve"> (UNDP GDI)</w:t>
            </w:r>
          </w:p>
        </w:tc>
      </w:tr>
      <w:tr w:rsidR="00D01E73" w14:paraId="2D14B497" w14:textId="77777777" w:rsidTr="00460B77">
        <w:tc>
          <w:tcPr>
            <w:tcW w:w="1691" w:type="dxa"/>
            <w:shd w:val="clear" w:color="auto" w:fill="auto"/>
            <w:tcMar>
              <w:top w:w="100" w:type="dxa"/>
              <w:left w:w="100" w:type="dxa"/>
              <w:bottom w:w="100" w:type="dxa"/>
              <w:right w:w="100" w:type="dxa"/>
            </w:tcMar>
          </w:tcPr>
          <w:p w14:paraId="4668B4F0" w14:textId="77777777" w:rsidR="00D01E73" w:rsidRDefault="00A05E5F">
            <w:pPr>
              <w:widowControl w:val="0"/>
              <w:spacing w:line="240" w:lineRule="auto"/>
            </w:pPr>
            <w:r>
              <w:t>Trust (+)</w:t>
            </w:r>
          </w:p>
        </w:tc>
        <w:tc>
          <w:tcPr>
            <w:tcW w:w="2410" w:type="dxa"/>
            <w:shd w:val="clear" w:color="auto" w:fill="auto"/>
            <w:tcMar>
              <w:top w:w="100" w:type="dxa"/>
              <w:left w:w="100" w:type="dxa"/>
              <w:bottom w:w="100" w:type="dxa"/>
              <w:right w:w="100" w:type="dxa"/>
            </w:tcMar>
          </w:tcPr>
          <w:p w14:paraId="39F22631" w14:textId="77777777" w:rsidR="00D01E73" w:rsidRDefault="00A05E5F">
            <w:pPr>
              <w:jc w:val="both"/>
            </w:pPr>
            <w:r>
              <w:t>0.01 (0.01)</w:t>
            </w:r>
          </w:p>
        </w:tc>
        <w:tc>
          <w:tcPr>
            <w:tcW w:w="2410" w:type="dxa"/>
            <w:shd w:val="clear" w:color="auto" w:fill="auto"/>
            <w:tcMar>
              <w:top w:w="100" w:type="dxa"/>
              <w:left w:w="100" w:type="dxa"/>
              <w:bottom w:w="100" w:type="dxa"/>
              <w:right w:w="100" w:type="dxa"/>
            </w:tcMar>
          </w:tcPr>
          <w:p w14:paraId="19AFF8D3" w14:textId="77777777" w:rsidR="00D01E73" w:rsidRDefault="00A05E5F">
            <w:pPr>
              <w:jc w:val="both"/>
            </w:pPr>
            <w:r>
              <w:t>0.04 (0.02)</w:t>
            </w:r>
          </w:p>
        </w:tc>
        <w:tc>
          <w:tcPr>
            <w:tcW w:w="2579" w:type="dxa"/>
            <w:shd w:val="clear" w:color="auto" w:fill="auto"/>
            <w:tcMar>
              <w:top w:w="100" w:type="dxa"/>
              <w:left w:w="100" w:type="dxa"/>
              <w:bottom w:w="100" w:type="dxa"/>
              <w:right w:w="100" w:type="dxa"/>
            </w:tcMar>
          </w:tcPr>
          <w:p w14:paraId="0EE97406" w14:textId="77777777" w:rsidR="00D01E73" w:rsidRDefault="00A05E5F">
            <w:pPr>
              <w:jc w:val="both"/>
            </w:pPr>
            <w:r>
              <w:t>0.01 (0.01)</w:t>
            </w:r>
          </w:p>
        </w:tc>
      </w:tr>
      <w:tr w:rsidR="00D01E73" w14:paraId="2CB149DC" w14:textId="77777777" w:rsidTr="00460B77">
        <w:tc>
          <w:tcPr>
            <w:tcW w:w="1691" w:type="dxa"/>
            <w:shd w:val="clear" w:color="auto" w:fill="auto"/>
            <w:tcMar>
              <w:top w:w="100" w:type="dxa"/>
              <w:left w:w="100" w:type="dxa"/>
              <w:bottom w:w="100" w:type="dxa"/>
              <w:right w:w="100" w:type="dxa"/>
            </w:tcMar>
          </w:tcPr>
          <w:p w14:paraId="0E60D75B" w14:textId="77777777" w:rsidR="00D01E73" w:rsidRDefault="00A05E5F">
            <w:pPr>
              <w:widowControl w:val="0"/>
              <w:spacing w:line="240" w:lineRule="auto"/>
            </w:pPr>
            <w:r>
              <w:t>Altruism (+)</w:t>
            </w:r>
          </w:p>
        </w:tc>
        <w:tc>
          <w:tcPr>
            <w:tcW w:w="2410" w:type="dxa"/>
            <w:shd w:val="clear" w:color="auto" w:fill="auto"/>
            <w:tcMar>
              <w:top w:w="100" w:type="dxa"/>
              <w:left w:w="100" w:type="dxa"/>
              <w:bottom w:w="100" w:type="dxa"/>
              <w:right w:w="100" w:type="dxa"/>
            </w:tcMar>
          </w:tcPr>
          <w:p w14:paraId="34327103" w14:textId="77777777" w:rsidR="00D01E73" w:rsidRDefault="00A05E5F">
            <w:pPr>
              <w:jc w:val="both"/>
            </w:pPr>
            <w:r>
              <w:t>0.03 (0.01)**</w:t>
            </w:r>
          </w:p>
        </w:tc>
        <w:tc>
          <w:tcPr>
            <w:tcW w:w="2410" w:type="dxa"/>
            <w:shd w:val="clear" w:color="auto" w:fill="auto"/>
            <w:tcMar>
              <w:top w:w="100" w:type="dxa"/>
              <w:left w:w="100" w:type="dxa"/>
              <w:bottom w:w="100" w:type="dxa"/>
              <w:right w:w="100" w:type="dxa"/>
            </w:tcMar>
          </w:tcPr>
          <w:p w14:paraId="0E26475A" w14:textId="77777777" w:rsidR="00D01E73" w:rsidRDefault="00A05E5F">
            <w:pPr>
              <w:jc w:val="both"/>
            </w:pPr>
            <w:r>
              <w:t>-0.01 (0.02)</w:t>
            </w:r>
          </w:p>
        </w:tc>
        <w:tc>
          <w:tcPr>
            <w:tcW w:w="2579" w:type="dxa"/>
            <w:shd w:val="clear" w:color="auto" w:fill="auto"/>
            <w:tcMar>
              <w:top w:w="100" w:type="dxa"/>
              <w:left w:w="100" w:type="dxa"/>
              <w:bottom w:w="100" w:type="dxa"/>
              <w:right w:w="100" w:type="dxa"/>
            </w:tcMar>
          </w:tcPr>
          <w:p w14:paraId="6D8BF134" w14:textId="77777777" w:rsidR="00D01E73" w:rsidRDefault="00A05E5F">
            <w:pPr>
              <w:jc w:val="both"/>
            </w:pPr>
            <w:r>
              <w:t>0.01 (0.01)</w:t>
            </w:r>
          </w:p>
        </w:tc>
      </w:tr>
      <w:tr w:rsidR="00D01E73" w14:paraId="3D475285" w14:textId="77777777" w:rsidTr="00460B77">
        <w:tc>
          <w:tcPr>
            <w:tcW w:w="1691" w:type="dxa"/>
            <w:shd w:val="clear" w:color="auto" w:fill="auto"/>
            <w:tcMar>
              <w:top w:w="100" w:type="dxa"/>
              <w:left w:w="100" w:type="dxa"/>
              <w:bottom w:w="100" w:type="dxa"/>
              <w:right w:w="100" w:type="dxa"/>
            </w:tcMar>
          </w:tcPr>
          <w:p w14:paraId="286B3B0A" w14:textId="77777777" w:rsidR="00D01E73" w:rsidRDefault="00A05E5F">
            <w:pPr>
              <w:widowControl w:val="0"/>
              <w:spacing w:line="240" w:lineRule="auto"/>
            </w:pPr>
            <w:r>
              <w:t>Pos. Recip. (+)</w:t>
            </w:r>
          </w:p>
        </w:tc>
        <w:tc>
          <w:tcPr>
            <w:tcW w:w="2410" w:type="dxa"/>
            <w:shd w:val="clear" w:color="auto" w:fill="auto"/>
            <w:tcMar>
              <w:top w:w="100" w:type="dxa"/>
              <w:left w:w="100" w:type="dxa"/>
              <w:bottom w:w="100" w:type="dxa"/>
              <w:right w:w="100" w:type="dxa"/>
            </w:tcMar>
          </w:tcPr>
          <w:p w14:paraId="34C4B85D" w14:textId="77777777" w:rsidR="00D01E73" w:rsidRDefault="00A05E5F">
            <w:pPr>
              <w:jc w:val="both"/>
            </w:pPr>
            <w:r>
              <w:t>0.00 (0.01)</w:t>
            </w:r>
          </w:p>
        </w:tc>
        <w:tc>
          <w:tcPr>
            <w:tcW w:w="2410" w:type="dxa"/>
            <w:shd w:val="clear" w:color="auto" w:fill="auto"/>
            <w:tcMar>
              <w:top w:w="100" w:type="dxa"/>
              <w:left w:w="100" w:type="dxa"/>
              <w:bottom w:w="100" w:type="dxa"/>
              <w:right w:w="100" w:type="dxa"/>
            </w:tcMar>
          </w:tcPr>
          <w:p w14:paraId="79E1976E" w14:textId="77777777" w:rsidR="00D01E73" w:rsidRDefault="00A05E5F">
            <w:pPr>
              <w:jc w:val="both"/>
            </w:pPr>
            <w:r>
              <w:t>0.00 (0.02)</w:t>
            </w:r>
          </w:p>
        </w:tc>
        <w:tc>
          <w:tcPr>
            <w:tcW w:w="2579" w:type="dxa"/>
            <w:shd w:val="clear" w:color="auto" w:fill="auto"/>
            <w:tcMar>
              <w:top w:w="100" w:type="dxa"/>
              <w:left w:w="100" w:type="dxa"/>
              <w:bottom w:w="100" w:type="dxa"/>
              <w:right w:w="100" w:type="dxa"/>
            </w:tcMar>
          </w:tcPr>
          <w:p w14:paraId="5E7B5A62" w14:textId="77777777" w:rsidR="00D01E73" w:rsidRDefault="00A05E5F">
            <w:pPr>
              <w:jc w:val="both"/>
            </w:pPr>
            <w:r>
              <w:t>0.02 (0.01)</w:t>
            </w:r>
          </w:p>
        </w:tc>
      </w:tr>
      <w:tr w:rsidR="00D01E73" w14:paraId="0911E1B2" w14:textId="77777777" w:rsidTr="00460B77">
        <w:tc>
          <w:tcPr>
            <w:tcW w:w="1691" w:type="dxa"/>
            <w:shd w:val="clear" w:color="auto" w:fill="auto"/>
            <w:tcMar>
              <w:top w:w="100" w:type="dxa"/>
              <w:left w:w="100" w:type="dxa"/>
              <w:bottom w:w="100" w:type="dxa"/>
              <w:right w:w="100" w:type="dxa"/>
            </w:tcMar>
          </w:tcPr>
          <w:p w14:paraId="743587E3" w14:textId="77777777" w:rsidR="00D01E73" w:rsidRDefault="00A05E5F">
            <w:pPr>
              <w:widowControl w:val="0"/>
              <w:spacing w:line="240" w:lineRule="auto"/>
            </w:pPr>
            <w:r>
              <w:t>Neg. Recip. (-)</w:t>
            </w:r>
          </w:p>
        </w:tc>
        <w:tc>
          <w:tcPr>
            <w:tcW w:w="2410" w:type="dxa"/>
            <w:shd w:val="clear" w:color="auto" w:fill="auto"/>
            <w:tcMar>
              <w:top w:w="100" w:type="dxa"/>
              <w:left w:w="100" w:type="dxa"/>
              <w:bottom w:w="100" w:type="dxa"/>
              <w:right w:w="100" w:type="dxa"/>
            </w:tcMar>
          </w:tcPr>
          <w:p w14:paraId="44AB0BEC" w14:textId="77777777" w:rsidR="00D01E73" w:rsidRDefault="00A05E5F">
            <w:pPr>
              <w:jc w:val="both"/>
            </w:pPr>
            <w:r>
              <w:t xml:space="preserve">0.01 (0.01) </w:t>
            </w:r>
          </w:p>
        </w:tc>
        <w:tc>
          <w:tcPr>
            <w:tcW w:w="2410" w:type="dxa"/>
            <w:shd w:val="clear" w:color="auto" w:fill="auto"/>
            <w:tcMar>
              <w:top w:w="100" w:type="dxa"/>
              <w:left w:w="100" w:type="dxa"/>
              <w:bottom w:w="100" w:type="dxa"/>
              <w:right w:w="100" w:type="dxa"/>
            </w:tcMar>
          </w:tcPr>
          <w:p w14:paraId="70F52B55" w14:textId="77777777" w:rsidR="00D01E73" w:rsidRDefault="00A05E5F">
            <w:pPr>
              <w:jc w:val="both"/>
            </w:pPr>
            <w:r>
              <w:t>0.04 (0.02)</w:t>
            </w:r>
          </w:p>
        </w:tc>
        <w:tc>
          <w:tcPr>
            <w:tcW w:w="2579" w:type="dxa"/>
            <w:shd w:val="clear" w:color="auto" w:fill="auto"/>
            <w:tcMar>
              <w:top w:w="100" w:type="dxa"/>
              <w:left w:w="100" w:type="dxa"/>
              <w:bottom w:w="100" w:type="dxa"/>
              <w:right w:w="100" w:type="dxa"/>
            </w:tcMar>
          </w:tcPr>
          <w:p w14:paraId="088C4A7A" w14:textId="77777777" w:rsidR="00D01E73" w:rsidRDefault="00A05E5F">
            <w:pPr>
              <w:jc w:val="both"/>
            </w:pPr>
            <w:r>
              <w:t>-0.01 (0.01)</w:t>
            </w:r>
          </w:p>
        </w:tc>
      </w:tr>
      <w:tr w:rsidR="00D01E73" w14:paraId="2335C8FF" w14:textId="77777777" w:rsidTr="00460B77">
        <w:tc>
          <w:tcPr>
            <w:tcW w:w="1691" w:type="dxa"/>
            <w:shd w:val="clear" w:color="auto" w:fill="auto"/>
            <w:tcMar>
              <w:top w:w="100" w:type="dxa"/>
              <w:left w:w="100" w:type="dxa"/>
              <w:bottom w:w="100" w:type="dxa"/>
              <w:right w:w="100" w:type="dxa"/>
            </w:tcMar>
          </w:tcPr>
          <w:p w14:paraId="0E0C260F" w14:textId="77777777" w:rsidR="00D01E73" w:rsidRDefault="00A05E5F">
            <w:pPr>
              <w:widowControl w:val="0"/>
              <w:spacing w:line="240" w:lineRule="auto"/>
            </w:pPr>
            <w:r>
              <w:t>Risk Taking (-)</w:t>
            </w:r>
          </w:p>
        </w:tc>
        <w:tc>
          <w:tcPr>
            <w:tcW w:w="2410" w:type="dxa"/>
            <w:shd w:val="clear" w:color="auto" w:fill="auto"/>
            <w:tcMar>
              <w:top w:w="100" w:type="dxa"/>
              <w:left w:w="100" w:type="dxa"/>
              <w:bottom w:w="100" w:type="dxa"/>
              <w:right w:w="100" w:type="dxa"/>
            </w:tcMar>
          </w:tcPr>
          <w:p w14:paraId="031CD05D" w14:textId="77777777" w:rsidR="00D01E73" w:rsidRDefault="00A05E5F">
            <w:pPr>
              <w:jc w:val="both"/>
            </w:pPr>
            <w:r>
              <w:t>0.01 (0.01)</w:t>
            </w:r>
          </w:p>
        </w:tc>
        <w:tc>
          <w:tcPr>
            <w:tcW w:w="2410" w:type="dxa"/>
            <w:shd w:val="clear" w:color="auto" w:fill="auto"/>
            <w:tcMar>
              <w:top w:w="100" w:type="dxa"/>
              <w:left w:w="100" w:type="dxa"/>
              <w:bottom w:w="100" w:type="dxa"/>
              <w:right w:w="100" w:type="dxa"/>
            </w:tcMar>
          </w:tcPr>
          <w:p w14:paraId="03723B22" w14:textId="77777777" w:rsidR="00D01E73" w:rsidRDefault="00A05E5F">
            <w:pPr>
              <w:jc w:val="both"/>
            </w:pPr>
            <w:r>
              <w:t>0.05 (0.02)*</w:t>
            </w:r>
          </w:p>
        </w:tc>
        <w:tc>
          <w:tcPr>
            <w:tcW w:w="2579" w:type="dxa"/>
            <w:shd w:val="clear" w:color="auto" w:fill="auto"/>
            <w:tcMar>
              <w:top w:w="100" w:type="dxa"/>
              <w:left w:w="100" w:type="dxa"/>
              <w:bottom w:w="100" w:type="dxa"/>
              <w:right w:w="100" w:type="dxa"/>
            </w:tcMar>
          </w:tcPr>
          <w:p w14:paraId="5053356F" w14:textId="77777777" w:rsidR="00D01E73" w:rsidRDefault="00A05E5F">
            <w:pPr>
              <w:jc w:val="both"/>
            </w:pPr>
            <w:r>
              <w:t>-0.01 (0.01)</w:t>
            </w:r>
          </w:p>
        </w:tc>
      </w:tr>
      <w:tr w:rsidR="00D01E73" w14:paraId="0D271F0F" w14:textId="77777777" w:rsidTr="00460B77">
        <w:tc>
          <w:tcPr>
            <w:tcW w:w="1691" w:type="dxa"/>
            <w:shd w:val="clear" w:color="auto" w:fill="auto"/>
            <w:tcMar>
              <w:top w:w="100" w:type="dxa"/>
              <w:left w:w="100" w:type="dxa"/>
              <w:bottom w:w="100" w:type="dxa"/>
              <w:right w:w="100" w:type="dxa"/>
            </w:tcMar>
          </w:tcPr>
          <w:p w14:paraId="616C957C" w14:textId="77777777" w:rsidR="00D01E73" w:rsidRDefault="00A05E5F">
            <w:pPr>
              <w:widowControl w:val="0"/>
              <w:spacing w:line="240" w:lineRule="auto"/>
            </w:pPr>
            <w:r>
              <w:t>Patience (-)</w:t>
            </w:r>
          </w:p>
        </w:tc>
        <w:tc>
          <w:tcPr>
            <w:tcW w:w="2410" w:type="dxa"/>
            <w:shd w:val="clear" w:color="auto" w:fill="auto"/>
            <w:tcMar>
              <w:top w:w="100" w:type="dxa"/>
              <w:left w:w="100" w:type="dxa"/>
              <w:bottom w:w="100" w:type="dxa"/>
              <w:right w:w="100" w:type="dxa"/>
            </w:tcMar>
          </w:tcPr>
          <w:p w14:paraId="1DAF8E64" w14:textId="77777777" w:rsidR="00D01E73" w:rsidRDefault="00A05E5F">
            <w:pPr>
              <w:jc w:val="both"/>
            </w:pPr>
            <w:r>
              <w:t>0.02 (0.01)</w:t>
            </w:r>
          </w:p>
        </w:tc>
        <w:tc>
          <w:tcPr>
            <w:tcW w:w="2410" w:type="dxa"/>
            <w:shd w:val="clear" w:color="auto" w:fill="auto"/>
            <w:tcMar>
              <w:top w:w="100" w:type="dxa"/>
              <w:left w:w="100" w:type="dxa"/>
              <w:bottom w:w="100" w:type="dxa"/>
              <w:right w:w="100" w:type="dxa"/>
            </w:tcMar>
          </w:tcPr>
          <w:p w14:paraId="72F64BB8" w14:textId="77777777" w:rsidR="00D01E73" w:rsidRDefault="00A05E5F">
            <w:pPr>
              <w:jc w:val="both"/>
            </w:pPr>
            <w:r>
              <w:t>0.03 (0.02)</w:t>
            </w:r>
          </w:p>
        </w:tc>
        <w:tc>
          <w:tcPr>
            <w:tcW w:w="2579" w:type="dxa"/>
            <w:shd w:val="clear" w:color="auto" w:fill="auto"/>
            <w:tcMar>
              <w:top w:w="100" w:type="dxa"/>
              <w:left w:w="100" w:type="dxa"/>
              <w:bottom w:w="100" w:type="dxa"/>
              <w:right w:w="100" w:type="dxa"/>
            </w:tcMar>
          </w:tcPr>
          <w:p w14:paraId="6DC3D74A" w14:textId="77777777" w:rsidR="00D01E73" w:rsidRDefault="00A05E5F">
            <w:pPr>
              <w:jc w:val="both"/>
            </w:pPr>
            <w:r>
              <w:t>0.01 (0.01)</w:t>
            </w:r>
          </w:p>
        </w:tc>
      </w:tr>
    </w:tbl>
    <w:p w14:paraId="30DF2897" w14:textId="77777777" w:rsidR="00D01E73" w:rsidRDefault="00D01E73">
      <w:pPr>
        <w:jc w:val="both"/>
      </w:pPr>
    </w:p>
    <w:p w14:paraId="7C24EDC9" w14:textId="158B0DB0" w:rsidR="00D01E73" w:rsidRDefault="00A05E5F">
      <w:pPr>
        <w:jc w:val="both"/>
        <w:rPr>
          <w:sz w:val="20"/>
          <w:szCs w:val="20"/>
        </w:rPr>
      </w:pPr>
      <w:r>
        <w:rPr>
          <w:color w:val="9900FF"/>
          <w:sz w:val="20"/>
          <w:szCs w:val="20"/>
        </w:rPr>
        <w:t xml:space="preserve">Table 4:  The magnitude of the change in gender differences for single preferences per one standard deviation change in standardized gender equality. The slope coefficients for gender equality from the same eighteen multilinear regression models for separate economic preferences and three distinct choices of gender equality indexes. (WEF GGGI, UNDP GII, UNDP GDI). As in </w:t>
      </w:r>
      <w:del w:id="483" w:author="Cerioli, Sara" w:date="2024-01-04T21:34:00Z">
        <w:r w:rsidDel="00D3642A">
          <w:rPr>
            <w:color w:val="9900FF"/>
            <w:sz w:val="20"/>
            <w:szCs w:val="20"/>
          </w:rPr>
          <w:delText>the original</w:delText>
        </w:r>
      </w:del>
      <w:ins w:id="484" w:author="Cerioli, Sara" w:date="2024-01-04T21:34:00Z">
        <w:r w:rsidR="00D3642A">
          <w:rPr>
            <w:color w:val="9900FF"/>
            <w:sz w:val="20"/>
            <w:szCs w:val="20"/>
          </w:rPr>
          <w:t>FH</w:t>
        </w:r>
      </w:ins>
      <w:del w:id="485" w:author="Cerioli, Sara" w:date="2024-01-04T21:34:00Z">
        <w:r w:rsidDel="00D3642A">
          <w:rPr>
            <w:color w:val="9900FF"/>
            <w:sz w:val="20"/>
            <w:szCs w:val="20"/>
          </w:rPr>
          <w:delText xml:space="preserve"> article</w:delText>
        </w:r>
      </w:del>
      <w:r>
        <w:rPr>
          <w:color w:val="9900FF"/>
          <w:sz w:val="20"/>
          <w:szCs w:val="20"/>
        </w:rPr>
        <w:t>, the symbols (+)/(-) indicate the general direction of the difference. (+) indicates that women exhibited higher levels of the respective preference</w:t>
      </w:r>
      <w:r w:rsidR="00C95F82">
        <w:rPr>
          <w:color w:val="9900FF"/>
          <w:sz w:val="20"/>
          <w:szCs w:val="20"/>
        </w:rPr>
        <w:t xml:space="preserve"> compared to the global average</w:t>
      </w:r>
      <w:r>
        <w:rPr>
          <w:color w:val="9900FF"/>
          <w:sz w:val="20"/>
          <w:szCs w:val="20"/>
        </w:rPr>
        <w:t xml:space="preserve"> (-) indicates that men on average exhibited higher levels of the respective preference. </w:t>
      </w:r>
      <w:r>
        <w:rPr>
          <w:sz w:val="20"/>
          <w:szCs w:val="20"/>
        </w:rPr>
        <w:t>The regression coefficients, their standard errors in brackets</w:t>
      </w:r>
      <w:ins w:id="486" w:author="E D" w:date="2023-12-21T11:22:00Z">
        <w:r w:rsidR="00160D2B">
          <w:rPr>
            <w:sz w:val="20"/>
            <w:szCs w:val="20"/>
          </w:rPr>
          <w:t>,</w:t>
        </w:r>
      </w:ins>
      <w:r>
        <w:rPr>
          <w:rFonts w:ascii="Arial Unicode MS" w:eastAsia="Arial Unicode MS" w:hAnsi="Arial Unicode MS" w:cs="Arial Unicode MS"/>
          <w:sz w:val="20"/>
          <w:szCs w:val="20"/>
        </w:rPr>
        <w:t xml:space="preserve"> and significance levels ≤ 0.001 (***), ≤ 0.01 (**), ≤ 0.05 (*) are reported. </w:t>
      </w:r>
      <w:r>
        <w:rPr>
          <w:color w:val="9900FF"/>
          <w:sz w:val="20"/>
          <w:szCs w:val="20"/>
        </w:rPr>
        <w:t>RLR method is used.</w:t>
      </w:r>
      <w:r>
        <w:rPr>
          <w:sz w:val="20"/>
          <w:szCs w:val="20"/>
        </w:rPr>
        <w:t xml:space="preserve"> </w:t>
      </w:r>
    </w:p>
    <w:p w14:paraId="2FC33C6B" w14:textId="47B266B0" w:rsidR="00D01E73" w:rsidRDefault="00A05E5F">
      <w:pPr>
        <w:pStyle w:val="Heading1"/>
        <w:jc w:val="both"/>
      </w:pPr>
      <w:bookmarkStart w:id="487" w:name="_sm1eorbkkosk" w:colFirst="0" w:colLast="0"/>
      <w:bookmarkEnd w:id="487"/>
      <w:r>
        <w:t xml:space="preserve">5. Discussion and </w:t>
      </w:r>
      <w:r w:rsidR="00160D2B">
        <w:t>Conclusions</w:t>
      </w:r>
    </w:p>
    <w:p w14:paraId="6FF1AD35" w14:textId="0EA416C2" w:rsidR="00D01E73" w:rsidRDefault="00A05E5F">
      <w:pPr>
        <w:jc w:val="both"/>
      </w:pPr>
      <w:r>
        <w:t xml:space="preserve">In the present article, we replicated and extended the results of the work by @doi:10.1126/science.aas9899 which relates gender differences in economic preferences to economic development and gender equality. </w:t>
      </w:r>
    </w:p>
    <w:p w14:paraId="258ED061" w14:textId="77777777" w:rsidR="00D01E73" w:rsidRDefault="00D01E73">
      <w:pPr>
        <w:jc w:val="both"/>
      </w:pPr>
    </w:p>
    <w:p w14:paraId="72DCD21B" w14:textId="3CAA0E6C" w:rsidR="00D01E73" w:rsidRDefault="00A05E5F">
      <w:pPr>
        <w:jc w:val="both"/>
      </w:pPr>
      <w:r>
        <w:t xml:space="preserve">As a first milestone, we performed a nearly exact replication, obtaining the data from the Gallup World Poll 2012 Global Preference Survey, using the same methodology as in </w:t>
      </w:r>
      <w:del w:id="488" w:author="Cerioli, Sara" w:date="2024-01-04T21:34:00Z">
        <w:r w:rsidDel="00D3642A">
          <w:delText>the original article</w:delText>
        </w:r>
      </w:del>
      <w:ins w:id="489" w:author="Cerioli, Sara" w:date="2024-01-04T21:34:00Z">
        <w:r w:rsidR="00D3642A">
          <w:t>FH</w:t>
        </w:r>
      </w:ins>
      <w:r>
        <w:t>. Unfortunately, the data set is publicly available only in a pre-processed form and is partially restricted. Nevertheless, we managed to replicate the analysis and the results were similar to those of the original article. In addition, we ran the same analysis using robust linear regression instead of ordinary linear regression, as the data revealed signs of non-normality and outliers, but no significant changes in the results were observed.</w:t>
      </w:r>
    </w:p>
    <w:p w14:paraId="1C7550D8" w14:textId="77777777" w:rsidR="00D01E73" w:rsidRDefault="00D01E73">
      <w:pPr>
        <w:jc w:val="both"/>
      </w:pPr>
    </w:p>
    <w:p w14:paraId="5BAB2BD5" w14:textId="17080404" w:rsidR="00D01E73" w:rsidRDefault="00A05E5F">
      <w:pPr>
        <w:jc w:val="both"/>
      </w:pPr>
      <w:r>
        <w:t xml:space="preserve">We then investigated the indexes used to estimate gender equality and their relationship with economic development. We analyzed the Gender Equality Index built by FH and its components. Some methodological issues were identified, and the usage of this custom index over a more established, balanced index lacks justification and remains to be questioned. Therefore, we conducted a further analysis based on separate, </w:t>
      </w:r>
      <w:r w:rsidR="00160D2B">
        <w:t>widely accepted</w:t>
      </w:r>
      <w:r>
        <w:t xml:space="preserve"> indexes of gender equality used in the original article (WEF Global Gender Gap Index and UNDP Gender Inequality Index), plus an additional index – the UNDP Gender Development Index.</w:t>
      </w:r>
    </w:p>
    <w:p w14:paraId="50BD8184" w14:textId="77777777" w:rsidR="00D01E73" w:rsidRDefault="00D01E73">
      <w:pPr>
        <w:jc w:val="both"/>
      </w:pPr>
    </w:p>
    <w:p w14:paraId="111E7774" w14:textId="206C6007" w:rsidR="00D01E73" w:rsidRDefault="00A05E5F">
      <w:pPr>
        <w:jc w:val="both"/>
      </w:pPr>
      <w:r>
        <w:lastRenderedPageBreak/>
        <w:t>We examined gender differences in economic preferences and their relationship with economic development and gender equality using the above-mentioned indexes. Performing a conditional analysis, we found a positive, strong, and statistically significant correlation between</w:t>
      </w:r>
      <w:r w:rsidR="00160D2B">
        <w:t xml:space="preserve"> the</w:t>
      </w:r>
      <w:r>
        <w:t xml:space="preserve"> summarized gender differences in economic preferences and economic development, controlling for WEF GGGI and UNDP GDI, while controlling for UNDP GII </w:t>
      </w:r>
      <w:r w:rsidR="009D7672">
        <w:t xml:space="preserve">yielded a somewhat milder </w:t>
      </w:r>
      <w:r>
        <w:t>correlation. On the other hand, when controlling for economic development, no correlation between UNDP GII or GDI and the summarized gender differences in economic preferences was found. Only the correlation between summarized gender differences in economic preferences and WEF GGGI was weak</w:t>
      </w:r>
      <w:r w:rsidR="00701FA4">
        <w:t>, but</w:t>
      </w:r>
      <w:r>
        <w:t xml:space="preserve"> statistically significant. Therefore, the dependency of gender differences in economic preferences on gender equality can not be consistently supported when only established, commonly recognized indexes are used. This lack of consistency in the results leads us to the conclusion that either there is a weak correlation between gender differences in economic preferences and gender equality, or that the correlation does not exist at all. In the latter case, the set of hypotheses should not be limited to the two alternatives that were proposed as</w:t>
      </w:r>
      <w:r w:rsidR="00C50FBE">
        <w:t xml:space="preserve"> the</w:t>
      </w:r>
      <w:r>
        <w:t xml:space="preserve"> main hypotheses in FH.</w:t>
      </w:r>
    </w:p>
    <w:p w14:paraId="58D95017" w14:textId="77777777" w:rsidR="00D01E73" w:rsidRDefault="00D01E73">
      <w:pPr>
        <w:jc w:val="both"/>
      </w:pPr>
    </w:p>
    <w:p w14:paraId="23E26FFA" w14:textId="094C3BB9" w:rsidR="00D01E73" w:rsidRDefault="00A05E5F">
      <w:pPr>
        <w:jc w:val="both"/>
      </w:pPr>
      <w:r>
        <w:t xml:space="preserve">We additionally analyzed how gender differences in separate preference measures are related to economic development and gender equality. Interestingly, we observed contrasting patterns in the correlation coefficients between gender differences in each </w:t>
      </w:r>
      <w:r w:rsidR="006E6FDE">
        <w:t xml:space="preserve">separate </w:t>
      </w:r>
      <w:r>
        <w:t xml:space="preserve">economic preference and both Log GDP p/c and gender equality, for WEF GGGI and UNDP indexes. Specifically, we found positive and statistically significant regression coefficients of small magnitude when examining the relationship between gender differences in separate preference measures and Log GDP p/c, when controlling for WEF GGGI and UNDP GDI. When controlling for UNDP GII, only one economic preference (altruism) shows a statistically significant regression coefficient of similar magnitude, while coefficients for the other preferences are </w:t>
      </w:r>
      <w:r w:rsidR="0071178E">
        <w:t xml:space="preserve">not </w:t>
      </w:r>
      <w:r>
        <w:t xml:space="preserve">statistically significant. Meanwhile, among the six economic preferences studied in relationship with gender equality indexes, the only statistically significant regression coefficients were for altruism (which exhibited an association with WEF GGGI) and </w:t>
      </w:r>
      <w:r w:rsidR="0071178E">
        <w:t>risk-taking</w:t>
      </w:r>
      <w:r>
        <w:t xml:space="preserve"> (with an association with UNDP GII). </w:t>
      </w:r>
    </w:p>
    <w:p w14:paraId="40EE99B2" w14:textId="77777777" w:rsidR="00D01E73" w:rsidRDefault="00D01E73">
      <w:pPr>
        <w:jc w:val="both"/>
      </w:pPr>
    </w:p>
    <w:p w14:paraId="1C8B0D45" w14:textId="0D1C4B06" w:rsidR="00D01E73" w:rsidRDefault="00A05E5F">
      <w:pPr>
        <w:jc w:val="both"/>
      </w:pPr>
      <w:r>
        <w:t xml:space="preserve">These findings align with our results obtained from the summarized gender differences. Yet,  the dependencies of gender differences in economic preferences on economic development and gender equality became more nuanced once analyzed for separate </w:t>
      </w:r>
      <w:r w:rsidR="006E6FDE">
        <w:t xml:space="preserve">economic </w:t>
      </w:r>
      <w:r>
        <w:t>measures, with a more differentiated picture emerging. This differentiation becomes particularly important in the realms of decision-making and policy formulation.</w:t>
      </w:r>
    </w:p>
    <w:p w14:paraId="1D88CE1C" w14:textId="77777777" w:rsidR="00D01E73" w:rsidRDefault="00D01E73">
      <w:pPr>
        <w:jc w:val="both"/>
      </w:pPr>
    </w:p>
    <w:p w14:paraId="2457CAEF" w14:textId="75B7EC31" w:rsidR="00D01E73" w:rsidRDefault="00A05E5F">
      <w:pPr>
        <w:jc w:val="both"/>
      </w:pPr>
      <w:r>
        <w:t>Meanwhile, the impact of economic development on the manifestation of gender differences in preferences should also be further investigated.</w:t>
      </w:r>
      <w:r w:rsidR="007473D9">
        <w:t xml:space="preserve"> I</w:t>
      </w:r>
      <w:r>
        <w:t>t might be worth research</w:t>
      </w:r>
      <w:r w:rsidR="001A6F32">
        <w:t>ing</w:t>
      </w:r>
      <w:r>
        <w:t xml:space="preserve"> the origins of these gender differences, considering hypotheses encompassing economic development and other potential country-level variables not considered in FH that could explain the disparities</w:t>
      </w:r>
      <w:r w:rsidR="00447933">
        <w:t xml:space="preserve"> observed</w:t>
      </w:r>
      <w:r>
        <w:t>. For instance, one may speculate that at the higher level of economic development, the market expands and diversifies its offerings to cater to a wider range of consumers, exploiting status quo gender stereotypes as a starting point for the promotion of goods. In this case, a potential accentuation of gender differences by reinforcing gender stereotypical behaviors may occur.</w:t>
      </w:r>
    </w:p>
    <w:p w14:paraId="57110698" w14:textId="77777777" w:rsidR="00D01E73" w:rsidRDefault="00D01E73">
      <w:pPr>
        <w:jc w:val="both"/>
      </w:pPr>
    </w:p>
    <w:p w14:paraId="4336D1E8" w14:textId="77777777" w:rsidR="00D01E73" w:rsidRDefault="00A05E5F">
      <w:pPr>
        <w:pStyle w:val="Heading1"/>
        <w:jc w:val="both"/>
      </w:pPr>
      <w:r>
        <w:lastRenderedPageBreak/>
        <w:t>References</w:t>
      </w:r>
    </w:p>
    <w:p w14:paraId="291F7F35" w14:textId="77777777" w:rsidR="00D01E73" w:rsidRDefault="00D01E73">
      <w:pPr>
        <w:jc w:val="both"/>
      </w:pPr>
    </w:p>
    <w:p w14:paraId="385FEA7F" w14:textId="77777777" w:rsidR="00D01E73" w:rsidRPr="00460B77" w:rsidRDefault="00A05E5F" w:rsidP="00D10A21">
      <w:pPr>
        <w:ind w:left="360"/>
        <w:jc w:val="both"/>
      </w:pPr>
      <w:r w:rsidRPr="00460B77">
        <w:t>@article{10.1093/qje/qjy013,</w:t>
      </w:r>
    </w:p>
    <w:p w14:paraId="52B3E699" w14:textId="022EF3C0" w:rsidR="00D01E73" w:rsidRPr="00460B77" w:rsidRDefault="00A05E5F" w:rsidP="00D10A21">
      <w:pPr>
        <w:ind w:left="360"/>
        <w:jc w:val="both"/>
      </w:pPr>
      <w:r w:rsidRPr="00460B77">
        <w:t>author = {Falk, Armin and Becker, Anke and Dohmen, Thomas and Enke, Benjamin and Huffman, David and Sunde, Uwe},</w:t>
      </w:r>
    </w:p>
    <w:p w14:paraId="5AA25AF7" w14:textId="03400EEB" w:rsidR="00D01E73" w:rsidRPr="00460B77" w:rsidRDefault="00A05E5F" w:rsidP="00D10A21">
      <w:pPr>
        <w:ind w:left="360"/>
        <w:jc w:val="both"/>
      </w:pPr>
      <w:r w:rsidRPr="00460B77">
        <w:t>title = "{Global Evidence on Economic Preferences*}",</w:t>
      </w:r>
    </w:p>
    <w:p w14:paraId="21889857" w14:textId="75705146" w:rsidR="00D01E73" w:rsidRPr="00460B77" w:rsidRDefault="00A05E5F" w:rsidP="00D10A21">
      <w:pPr>
        <w:ind w:left="360"/>
        <w:jc w:val="both"/>
      </w:pPr>
      <w:r w:rsidRPr="00460B77">
        <w:t>doi = {10.1093/qje/qjy013},</w:t>
      </w:r>
    </w:p>
    <w:p w14:paraId="1048F695" w14:textId="07D9471B" w:rsidR="00D01E73" w:rsidRPr="00460B77" w:rsidRDefault="00D01E73" w:rsidP="00D10A21">
      <w:pPr>
        <w:ind w:left="120"/>
        <w:jc w:val="both"/>
      </w:pPr>
    </w:p>
    <w:p w14:paraId="5A2875B7" w14:textId="77777777" w:rsidR="00D01E73" w:rsidRPr="00460B77" w:rsidRDefault="00A05E5F" w:rsidP="00D10A21">
      <w:pPr>
        <w:ind w:left="360"/>
        <w:jc w:val="both"/>
      </w:pPr>
      <w:r w:rsidRPr="00460B77">
        <w:t>@article{doi:10.1126/science.aas9899,</w:t>
      </w:r>
    </w:p>
    <w:p w14:paraId="5D38C12D" w14:textId="77777777" w:rsidR="00D01E73" w:rsidRPr="00460B77" w:rsidRDefault="00A05E5F" w:rsidP="00D10A21">
      <w:pPr>
        <w:ind w:left="360"/>
        <w:jc w:val="both"/>
      </w:pPr>
      <w:r w:rsidRPr="00460B77">
        <w:t>author = {Armin Falk  and Johannes Hermle },</w:t>
      </w:r>
    </w:p>
    <w:p w14:paraId="6557B110" w14:textId="77777777" w:rsidR="00D01E73" w:rsidRPr="00460B77" w:rsidRDefault="00A05E5F" w:rsidP="00D10A21">
      <w:pPr>
        <w:ind w:left="360"/>
        <w:jc w:val="both"/>
      </w:pPr>
      <w:r w:rsidRPr="00460B77">
        <w:t>title = {Relationship of gender differences in preferences to economic development and gender equality},</w:t>
      </w:r>
    </w:p>
    <w:p w14:paraId="7030AB38" w14:textId="77777777" w:rsidR="00D01E73" w:rsidRPr="00460B77" w:rsidRDefault="00A05E5F" w:rsidP="00D10A21">
      <w:pPr>
        <w:ind w:left="360"/>
        <w:jc w:val="both"/>
      </w:pPr>
      <w:r w:rsidRPr="00460B77">
        <w:t>doi = {10.1126/science.aas9899},</w:t>
      </w:r>
    </w:p>
    <w:p w14:paraId="16257F94" w14:textId="77777777" w:rsidR="00D01E73" w:rsidRPr="00460B77" w:rsidRDefault="00D01E73" w:rsidP="00D10A21">
      <w:pPr>
        <w:jc w:val="both"/>
      </w:pPr>
    </w:p>
    <w:p w14:paraId="379C0A89" w14:textId="77777777" w:rsidR="00D01E73" w:rsidRPr="00460B77" w:rsidRDefault="00A05E5F" w:rsidP="00D10A21">
      <w:pPr>
        <w:ind w:left="360"/>
        <w:jc w:val="both"/>
      </w:pPr>
      <w:r w:rsidRPr="00460B77">
        <w:t>@misc{ FH_SM,</w:t>
      </w:r>
    </w:p>
    <w:p w14:paraId="784D0554" w14:textId="457158BB" w:rsidR="00D01E73" w:rsidRPr="00460B77" w:rsidRDefault="00A05E5F" w:rsidP="00D10A21">
      <w:pPr>
        <w:ind w:left="360"/>
        <w:jc w:val="both"/>
      </w:pPr>
      <w:r w:rsidRPr="00460B77">
        <w:t>author = {Falk, A. and Hermle, J.},</w:t>
      </w:r>
    </w:p>
    <w:p w14:paraId="3DD2665F" w14:textId="0DC65C00" w:rsidR="00D01E73" w:rsidRPr="00460B77" w:rsidRDefault="00A05E5F" w:rsidP="00D10A21">
      <w:pPr>
        <w:ind w:left="360"/>
        <w:jc w:val="both"/>
      </w:pPr>
      <w:r w:rsidRPr="00460B77">
        <w:t>title = {Supplementary Materials of {R}elationship of gender differences in preferences to economic development and gender equality},</w:t>
      </w:r>
    </w:p>
    <w:p w14:paraId="4BAE11EB" w14:textId="52BE4822" w:rsidR="00D01E73" w:rsidRPr="00460B77" w:rsidRDefault="00A05E5F" w:rsidP="00D10A21">
      <w:pPr>
        <w:ind w:left="360"/>
        <w:jc w:val="both"/>
      </w:pPr>
      <w:r w:rsidRPr="00460B77">
        <w:t>doi = {http://science.sciencemag.org/content/suppl/2018/10/17/362.6412.eaas9899.DC1}}</w:t>
      </w:r>
    </w:p>
    <w:p w14:paraId="6FF2422E" w14:textId="425E3F48" w:rsidR="00D01E73" w:rsidRPr="00460B77" w:rsidRDefault="00D01E73" w:rsidP="00D10A21">
      <w:pPr>
        <w:ind w:left="120"/>
        <w:jc w:val="both"/>
      </w:pPr>
    </w:p>
    <w:p w14:paraId="3BE1C86F" w14:textId="77777777" w:rsidR="00D01E73" w:rsidRPr="00460B77" w:rsidRDefault="00A05E5F" w:rsidP="00D10A21">
      <w:pPr>
        <w:ind w:left="360"/>
        <w:jc w:val="both"/>
      </w:pPr>
      <w:r w:rsidRPr="00460B77">
        <w:t>@article{10.2307/1907330,</w:t>
      </w:r>
    </w:p>
    <w:p w14:paraId="5FD32F8D" w14:textId="6AC3D764" w:rsidR="00D01E73" w:rsidRPr="00460B77" w:rsidRDefault="00A05E5F" w:rsidP="00D10A21">
      <w:pPr>
        <w:ind w:left="360"/>
        <w:jc w:val="both"/>
      </w:pPr>
      <w:r w:rsidRPr="00460B77">
        <w:t>URL = {http://www.jstor.org/stable/1907330},</w:t>
      </w:r>
    </w:p>
    <w:p w14:paraId="43D41D46" w14:textId="785B03E6" w:rsidR="00D01E73" w:rsidRPr="00460B77" w:rsidRDefault="00A05E5F" w:rsidP="00D10A21">
      <w:pPr>
        <w:ind w:left="360"/>
        <w:jc w:val="both"/>
      </w:pPr>
      <w:r w:rsidRPr="00460B77">
        <w:t>author = {Ragnar Frisch and Frederick V. Waugh},</w:t>
      </w:r>
    </w:p>
    <w:p w14:paraId="3B73D33B" w14:textId="511ADCFF" w:rsidR="00D01E73" w:rsidRPr="00460B77" w:rsidRDefault="00A05E5F" w:rsidP="00D10A21">
      <w:pPr>
        <w:ind w:left="360"/>
        <w:jc w:val="both"/>
      </w:pPr>
      <w:r w:rsidRPr="00460B77">
        <w:t>title = {Partial Time Regressions as Compared with Individual Trends},</w:t>
      </w:r>
    </w:p>
    <w:p w14:paraId="657B5F3D" w14:textId="4521DE5F" w:rsidR="00D01E73" w:rsidRPr="00460B77" w:rsidRDefault="00D01E73" w:rsidP="00D10A21">
      <w:pPr>
        <w:ind w:left="120"/>
        <w:jc w:val="both"/>
      </w:pPr>
    </w:p>
    <w:p w14:paraId="49019B13" w14:textId="77777777" w:rsidR="00D01E73" w:rsidRPr="00460B77" w:rsidRDefault="00A05E5F" w:rsidP="00D10A21">
      <w:pPr>
        <w:ind w:left="360"/>
        <w:jc w:val="both"/>
      </w:pPr>
      <w:r w:rsidRPr="00460B77">
        <w:t>@article{doi:10.1080/01621459.1963.10480682,</w:t>
      </w:r>
    </w:p>
    <w:p w14:paraId="5DA701AA" w14:textId="77777777" w:rsidR="00D01E73" w:rsidRPr="00460B77" w:rsidRDefault="00A05E5F" w:rsidP="00D10A21">
      <w:pPr>
        <w:ind w:left="360"/>
        <w:jc w:val="both"/>
      </w:pPr>
      <w:r w:rsidRPr="00460B77">
        <w:t>author = { Michael C.   Lovell },</w:t>
      </w:r>
    </w:p>
    <w:p w14:paraId="6AF7C7D3" w14:textId="77777777" w:rsidR="00D01E73" w:rsidRPr="00460B77" w:rsidRDefault="00A05E5F" w:rsidP="00D10A21">
      <w:pPr>
        <w:ind w:left="360"/>
        <w:jc w:val="both"/>
      </w:pPr>
      <w:r w:rsidRPr="00460B77">
        <w:t>title = {Seasonal Adjustment of Economic Time Series and Multiple Regression Analysis},</w:t>
      </w:r>
    </w:p>
    <w:p w14:paraId="3EB9C72A" w14:textId="77777777" w:rsidR="00D01E73" w:rsidRPr="00460B77" w:rsidRDefault="00A05E5F" w:rsidP="00D10A21">
      <w:pPr>
        <w:ind w:left="360"/>
        <w:jc w:val="both"/>
      </w:pPr>
      <w:r w:rsidRPr="00460B77">
        <w:t>doi = {10.1080/01621459.1963.10480682}</w:t>
      </w:r>
    </w:p>
    <w:p w14:paraId="781A641B" w14:textId="77777777" w:rsidR="00D01E73" w:rsidRPr="00460B77" w:rsidRDefault="00D01E73" w:rsidP="00D10A21">
      <w:pPr>
        <w:jc w:val="both"/>
      </w:pPr>
    </w:p>
    <w:p w14:paraId="277F5573" w14:textId="77777777" w:rsidR="00D01E73" w:rsidRPr="00460B77" w:rsidRDefault="00A05E5F" w:rsidP="00D10A21">
      <w:pPr>
        <w:ind w:left="360"/>
        <w:jc w:val="both"/>
      </w:pPr>
      <w:r w:rsidRPr="00460B77">
        <w:t>@article{SPSU,</w:t>
      </w:r>
    </w:p>
    <w:p w14:paraId="5AFDD725" w14:textId="77777777" w:rsidR="00D01E73" w:rsidRPr="00460B77" w:rsidRDefault="00A05E5F" w:rsidP="00D10A21">
      <w:pPr>
        <w:ind w:left="360"/>
        <w:jc w:val="both"/>
      </w:pPr>
      <w:r w:rsidRPr="00460B77">
        <w:t>author = {Schneider, Udo and Pfarr, Christian and Schneider, Brit and Ulrich, Volker},</w:t>
      </w:r>
    </w:p>
    <w:p w14:paraId="57339363" w14:textId="77777777" w:rsidR="00D01E73" w:rsidRPr="00460B77" w:rsidRDefault="00A05E5F" w:rsidP="00D10A21">
      <w:pPr>
        <w:ind w:left="360"/>
        <w:jc w:val="both"/>
      </w:pPr>
      <w:r w:rsidRPr="00460B77">
        <w:t>title = {I feel good! Gender differences and reporting heterogeneity in self-assessed health},</w:t>
      </w:r>
    </w:p>
    <w:p w14:paraId="70AA1AD9" w14:textId="77777777" w:rsidR="00D01E73" w:rsidRPr="00460B77" w:rsidRDefault="00A05E5F" w:rsidP="00D10A21">
      <w:pPr>
        <w:ind w:left="360"/>
        <w:jc w:val="both"/>
      </w:pPr>
      <w:r w:rsidRPr="00460B77">
        <w:t>doi = {10.1007/s10198-011-0301-7}</w:t>
      </w:r>
    </w:p>
    <w:p w14:paraId="48D4E786" w14:textId="77777777" w:rsidR="00D01E73" w:rsidRPr="00460B77" w:rsidRDefault="00D01E73" w:rsidP="00D10A21">
      <w:pPr>
        <w:jc w:val="both"/>
      </w:pPr>
    </w:p>
    <w:p w14:paraId="2AC2E0B7" w14:textId="77777777" w:rsidR="00D01E73" w:rsidRPr="00460B77" w:rsidRDefault="00A05E5F" w:rsidP="00D10A21">
      <w:pPr>
        <w:ind w:left="360"/>
        <w:jc w:val="both"/>
      </w:pPr>
      <w:r w:rsidRPr="00460B77">
        <w:t>@article{https://doi.org/10.3982/ECTA6690,</w:t>
      </w:r>
    </w:p>
    <w:p w14:paraId="11338893" w14:textId="77777777" w:rsidR="00D01E73" w:rsidRPr="00460B77" w:rsidRDefault="00A05E5F" w:rsidP="00D10A21">
      <w:pPr>
        <w:ind w:left="360"/>
        <w:jc w:val="both"/>
      </w:pPr>
      <w:r w:rsidRPr="00460B77">
        <w:t>author = {Gneezy, Uri and Leonard, Kenneth L. and List, John A.},</w:t>
      </w:r>
    </w:p>
    <w:p w14:paraId="010B3CCF" w14:textId="77777777" w:rsidR="00D01E73" w:rsidRPr="00460B77" w:rsidRDefault="00A05E5F" w:rsidP="00D10A21">
      <w:pPr>
        <w:ind w:left="360"/>
        <w:jc w:val="both"/>
      </w:pPr>
      <w:r w:rsidRPr="00460B77">
        <w:t>title = {Gender Differences in Competition: Evidence From a Matrilineal and a Patriarchal Society},</w:t>
      </w:r>
    </w:p>
    <w:p w14:paraId="272876AA" w14:textId="77777777" w:rsidR="00D01E73" w:rsidRPr="00460B77" w:rsidRDefault="00A05E5F" w:rsidP="00D10A21">
      <w:pPr>
        <w:ind w:left="360"/>
        <w:jc w:val="both"/>
      </w:pPr>
      <w:r w:rsidRPr="00460B77">
        <w:t>doi = {https://doi.org/10.3982/ECTA6690},</w:t>
      </w:r>
    </w:p>
    <w:p w14:paraId="565D2AB4" w14:textId="77777777" w:rsidR="00D01E73" w:rsidRPr="00460B77" w:rsidRDefault="00D01E73" w:rsidP="00D10A21">
      <w:pPr>
        <w:jc w:val="both"/>
      </w:pPr>
    </w:p>
    <w:p w14:paraId="4F3C23A7" w14:textId="77777777" w:rsidR="00D01E73" w:rsidRPr="00460B77" w:rsidRDefault="00A05E5F" w:rsidP="00D10A21">
      <w:pPr>
        <w:ind w:left="360"/>
        <w:jc w:val="both"/>
      </w:pPr>
      <w:r w:rsidRPr="00460B77">
        <w:t>@article{10.1257/jel.47.2.448,</w:t>
      </w:r>
    </w:p>
    <w:p w14:paraId="5130A12C" w14:textId="77777777" w:rsidR="00D01E73" w:rsidRPr="00460B77" w:rsidRDefault="00A05E5F" w:rsidP="00D10A21">
      <w:pPr>
        <w:ind w:left="360"/>
        <w:jc w:val="both"/>
      </w:pPr>
      <w:r w:rsidRPr="00460B77">
        <w:t>Author = {Croson, Rachel and Gneezy, Uri},</w:t>
      </w:r>
    </w:p>
    <w:p w14:paraId="51A3F737" w14:textId="77777777" w:rsidR="00D01E73" w:rsidRPr="00460B77" w:rsidRDefault="00A05E5F" w:rsidP="00D10A21">
      <w:pPr>
        <w:ind w:left="360"/>
        <w:jc w:val="both"/>
      </w:pPr>
      <w:r w:rsidRPr="00460B77">
        <w:t>Title = {Gender Differences in Preferences},</w:t>
      </w:r>
    </w:p>
    <w:p w14:paraId="1A4FD7D8" w14:textId="77777777" w:rsidR="00D01E73" w:rsidRPr="00460B77" w:rsidRDefault="00A05E5F" w:rsidP="00D10A21">
      <w:pPr>
        <w:ind w:left="360"/>
        <w:jc w:val="both"/>
      </w:pPr>
      <w:r w:rsidRPr="00460B77">
        <w:lastRenderedPageBreak/>
        <w:t>Journal = {Journal of Economic Literature},</w:t>
      </w:r>
    </w:p>
    <w:p w14:paraId="04182B4D" w14:textId="77777777" w:rsidR="00D01E73" w:rsidRPr="00460B77" w:rsidRDefault="00A05E5F" w:rsidP="00D10A21">
      <w:pPr>
        <w:ind w:left="360"/>
        <w:jc w:val="both"/>
      </w:pPr>
      <w:r w:rsidRPr="00460B77">
        <w:t>DOI = {10.1257/jel.47.2.448},</w:t>
      </w:r>
    </w:p>
    <w:p w14:paraId="2E41D46F" w14:textId="45D73E95" w:rsidR="00D01E73" w:rsidRPr="00460B77" w:rsidRDefault="00D01E73" w:rsidP="00D10A21">
      <w:pPr>
        <w:ind w:left="120"/>
        <w:jc w:val="both"/>
      </w:pPr>
    </w:p>
    <w:p w14:paraId="2E7F674A" w14:textId="77777777" w:rsidR="00D01E73" w:rsidRPr="00460B77" w:rsidRDefault="00A05E5F" w:rsidP="00D10A21">
      <w:pPr>
        <w:ind w:left="360"/>
        <w:jc w:val="both"/>
      </w:pPr>
      <w:r w:rsidRPr="00460B77">
        <w:t>@article{BEBLO201819,</w:t>
      </w:r>
    </w:p>
    <w:p w14:paraId="68AA47DD" w14:textId="77777777" w:rsidR="00D01E73" w:rsidRPr="00460B77" w:rsidRDefault="00A05E5F" w:rsidP="00D10A21">
      <w:pPr>
        <w:ind w:left="360"/>
        <w:jc w:val="both"/>
      </w:pPr>
      <w:r w:rsidRPr="00460B77">
        <w:t>title = {On the nature of nurture. {The} malleability of gender differences in work preferences},</w:t>
      </w:r>
    </w:p>
    <w:p w14:paraId="6793DC26" w14:textId="77777777" w:rsidR="00D01E73" w:rsidRPr="00460B77" w:rsidRDefault="00A05E5F" w:rsidP="00D10A21">
      <w:pPr>
        <w:ind w:left="360"/>
        <w:jc w:val="both"/>
      </w:pPr>
      <w:r w:rsidRPr="00460B77">
        <w:t>doi = {https://doi.org/10.1016/j.jebo.2018.05.002},</w:t>
      </w:r>
    </w:p>
    <w:p w14:paraId="2E71891A" w14:textId="77777777" w:rsidR="00D01E73" w:rsidRPr="00460B77" w:rsidRDefault="00A05E5F" w:rsidP="00D10A21">
      <w:pPr>
        <w:ind w:left="360"/>
        <w:jc w:val="both"/>
      </w:pPr>
      <w:r w:rsidRPr="00460B77">
        <w:t>author = {Miriam Beblo and Luise Görges},</w:t>
      </w:r>
    </w:p>
    <w:p w14:paraId="54A5887B" w14:textId="77777777" w:rsidR="00D01E73" w:rsidRPr="00460B77" w:rsidRDefault="00D01E73" w:rsidP="00D10A21">
      <w:pPr>
        <w:jc w:val="both"/>
      </w:pPr>
    </w:p>
    <w:p w14:paraId="6D71AEF2" w14:textId="77777777" w:rsidR="00D01E73" w:rsidRPr="00460B77" w:rsidRDefault="00A05E5F" w:rsidP="00D10A21">
      <w:pPr>
        <w:ind w:left="360"/>
        <w:jc w:val="both"/>
      </w:pPr>
      <w:r w:rsidRPr="00460B77">
        <w:t>@techreport{Klasen2017UNDP,</w:t>
      </w:r>
    </w:p>
    <w:p w14:paraId="3D517911" w14:textId="77777777" w:rsidR="00D01E73" w:rsidRPr="00460B77" w:rsidRDefault="00A05E5F" w:rsidP="00D10A21">
      <w:pPr>
        <w:ind w:left="360"/>
        <w:jc w:val="both"/>
      </w:pPr>
      <w:r w:rsidRPr="00460B77">
        <w:t>author = {Stephan Klasen},</w:t>
      </w:r>
    </w:p>
    <w:p w14:paraId="799E6474" w14:textId="77777777" w:rsidR="00D01E73" w:rsidRPr="00460B77" w:rsidRDefault="00A05E5F" w:rsidP="00D10A21">
      <w:pPr>
        <w:ind w:left="360"/>
        <w:jc w:val="both"/>
      </w:pPr>
      <w:r w:rsidRPr="00460B77">
        <w:t>title = {UNDP's gender-related measures: Current problems and proposals for fixing them},</w:t>
      </w:r>
    </w:p>
    <w:p w14:paraId="4C80A9D4" w14:textId="77777777" w:rsidR="00D01E73" w:rsidRPr="00460B77" w:rsidRDefault="00A05E5F" w:rsidP="00D10A21">
      <w:pPr>
        <w:ind w:left="360"/>
        <w:jc w:val="both"/>
      </w:pPr>
      <w:r w:rsidRPr="00460B77">
        <w:t>url = {http://hdl.handle.net/10419/157265},</w:t>
      </w:r>
    </w:p>
    <w:p w14:paraId="7F00153C" w14:textId="77777777" w:rsidR="00D01E73" w:rsidRPr="00460B77" w:rsidRDefault="00D01E73" w:rsidP="00D10A21">
      <w:pPr>
        <w:jc w:val="both"/>
      </w:pPr>
    </w:p>
    <w:p w14:paraId="413B9C3A" w14:textId="77777777" w:rsidR="00D01E73" w:rsidRPr="00460B77" w:rsidRDefault="00A05E5F" w:rsidP="00D10A21">
      <w:pPr>
        <w:ind w:left="360"/>
        <w:jc w:val="both"/>
      </w:pPr>
      <w:r w:rsidRPr="00460B77">
        <w:t>@article{KPS,</w:t>
      </w:r>
    </w:p>
    <w:p w14:paraId="26E5399C" w14:textId="77777777" w:rsidR="00D01E73" w:rsidRPr="00460B77" w:rsidRDefault="00A05E5F" w:rsidP="00D10A21">
      <w:pPr>
        <w:ind w:left="360"/>
        <w:jc w:val="both"/>
      </w:pPr>
      <w:r w:rsidRPr="00460B77">
        <w:t>author = {Klonner, Stefan and Pal, Sumantra and Schwieren, Christiane},</w:t>
      </w:r>
    </w:p>
    <w:p w14:paraId="42DFD5A9" w14:textId="77777777" w:rsidR="00D01E73" w:rsidRPr="00460B77" w:rsidRDefault="00A05E5F" w:rsidP="00D10A21">
      <w:pPr>
        <w:ind w:left="360"/>
        <w:jc w:val="both"/>
      </w:pPr>
      <w:r w:rsidRPr="00460B77">
        <w:t>title = {Equality of the Sexes and Gender Differences in Competitiveness: Experimental Evidence from a Traditional Society with Gender-Balanced Norms},</w:t>
      </w:r>
    </w:p>
    <w:p w14:paraId="201492E2" w14:textId="77777777" w:rsidR="00D01E73" w:rsidRPr="00460B77" w:rsidRDefault="00A05E5F" w:rsidP="00D10A21">
      <w:pPr>
        <w:ind w:left="360"/>
        <w:jc w:val="both"/>
      </w:pPr>
      <w:r w:rsidRPr="00460B77">
        <w:t>doi = {10.2139/ssrn.3940199}</w:t>
      </w:r>
    </w:p>
    <w:p w14:paraId="50539D73" w14:textId="77777777" w:rsidR="00D01E73" w:rsidRPr="00460B77" w:rsidRDefault="00D01E73" w:rsidP="00D10A21">
      <w:pPr>
        <w:jc w:val="both"/>
      </w:pPr>
    </w:p>
    <w:p w14:paraId="32CC2B35" w14:textId="77777777" w:rsidR="00D01E73" w:rsidRPr="00460B77" w:rsidRDefault="00A05E5F" w:rsidP="00D10A21">
      <w:pPr>
        <w:ind w:left="360"/>
        <w:jc w:val="both"/>
      </w:pPr>
      <w:r w:rsidRPr="00460B77">
        <w:t>@inbook{18350,</w:t>
      </w:r>
    </w:p>
    <w:p w14:paraId="5DA24F58" w14:textId="77777777" w:rsidR="00D01E73" w:rsidRPr="00460B77" w:rsidRDefault="00A05E5F" w:rsidP="00D10A21">
      <w:pPr>
        <w:ind w:left="360"/>
        <w:jc w:val="both"/>
      </w:pPr>
      <w:r w:rsidRPr="00460B77">
        <w:t>title = {Gender Inequality in Human Development: Theories and Measurement},</w:t>
      </w:r>
    </w:p>
    <w:p w14:paraId="36CABA90" w14:textId="77777777" w:rsidR="00D01E73" w:rsidRPr="00460B77" w:rsidRDefault="00A05E5F" w:rsidP="00D10A21">
      <w:pPr>
        <w:ind w:left="360"/>
        <w:jc w:val="both"/>
      </w:pPr>
      <w:r w:rsidRPr="00460B77">
        <w:t>booktitle = {Background Papers: Human Development Report 1995},</w:t>
      </w:r>
    </w:p>
    <w:p w14:paraId="1A63E6C1" w14:textId="77777777" w:rsidR="00D01E73" w:rsidRPr="00460B77" w:rsidRDefault="00A05E5F" w:rsidP="00D10A21">
      <w:pPr>
        <w:ind w:left="360"/>
        <w:jc w:val="both"/>
      </w:pPr>
      <w:r w:rsidRPr="00460B77">
        <w:t>author = {Amartya Sen and Anand, Sudhir}</w:t>
      </w:r>
    </w:p>
    <w:p w14:paraId="059835AF" w14:textId="01182340" w:rsidR="00D01E73" w:rsidRPr="00460B77" w:rsidRDefault="00D01E73" w:rsidP="00D10A21">
      <w:pPr>
        <w:ind w:left="120"/>
        <w:jc w:val="both"/>
      </w:pPr>
    </w:p>
    <w:p w14:paraId="3B503D90" w14:textId="77777777" w:rsidR="00D01E73" w:rsidRPr="00460B77" w:rsidRDefault="00A05E5F" w:rsidP="00D10A21">
      <w:pPr>
        <w:ind w:left="360"/>
        <w:jc w:val="both"/>
      </w:pPr>
      <w:r w:rsidRPr="00460B77">
        <w:t>@article{Permanyer,</w:t>
      </w:r>
    </w:p>
    <w:p w14:paraId="10567FA1" w14:textId="77777777" w:rsidR="00D01E73" w:rsidRPr="00460B77" w:rsidRDefault="00A05E5F" w:rsidP="00D10A21">
      <w:pPr>
        <w:ind w:left="360"/>
        <w:jc w:val="both"/>
      </w:pPr>
      <w:r w:rsidRPr="00460B77">
        <w:t>author = {Permanyer, Iñaki},</w:t>
      </w:r>
    </w:p>
    <w:p w14:paraId="616AED72" w14:textId="77777777" w:rsidR="00D01E73" w:rsidRPr="00460B77" w:rsidRDefault="00A05E5F" w:rsidP="00D10A21">
      <w:pPr>
        <w:ind w:left="360"/>
        <w:jc w:val="both"/>
      </w:pPr>
      <w:r w:rsidRPr="00460B77">
        <w:t>title = {Are {UNDP} Indices Appropriate to Capture Gender Inequalities in {E}urope?},</w:t>
      </w:r>
    </w:p>
    <w:p w14:paraId="5E2423D3" w14:textId="77777777" w:rsidR="00D01E73" w:rsidRPr="00460B77" w:rsidRDefault="00A05E5F" w:rsidP="00D10A21">
      <w:pPr>
        <w:ind w:left="360"/>
        <w:jc w:val="both"/>
      </w:pPr>
      <w:r w:rsidRPr="00460B77">
        <w:t>doi = {10.1007/s11205-011-9975-6}</w:t>
      </w:r>
    </w:p>
    <w:p w14:paraId="2B7F47B2" w14:textId="77777777" w:rsidR="00D01E73" w:rsidRPr="00460B77" w:rsidRDefault="00D01E73" w:rsidP="00D10A21">
      <w:pPr>
        <w:jc w:val="both"/>
      </w:pPr>
    </w:p>
    <w:p w14:paraId="4CEE3CAC" w14:textId="77777777" w:rsidR="00D01E73" w:rsidRPr="00460B77" w:rsidRDefault="00A05E5F" w:rsidP="00D10A21">
      <w:pPr>
        <w:ind w:left="360"/>
        <w:jc w:val="both"/>
      </w:pPr>
      <w:r w:rsidRPr="00460B77">
        <w:t>@article{ Yang,</w:t>
      </w:r>
    </w:p>
    <w:p w14:paraId="6A9A777C" w14:textId="723B0A66" w:rsidR="00D01E73" w:rsidRPr="00460B77" w:rsidRDefault="00A05E5F" w:rsidP="00D10A21">
      <w:pPr>
        <w:ind w:left="360"/>
        <w:jc w:val="both"/>
      </w:pPr>
      <w:r w:rsidRPr="00460B77">
        <w:t>author = {Mimi Yang},</w:t>
      </w:r>
    </w:p>
    <w:p w14:paraId="42E6CA8E" w14:textId="1943D4F3" w:rsidR="00D01E73" w:rsidRPr="00460B77" w:rsidRDefault="00A05E5F" w:rsidP="00D10A21">
      <w:pPr>
        <w:ind w:left="360"/>
        <w:jc w:val="both"/>
      </w:pPr>
      <w:r w:rsidRPr="00460B77">
        <w:t>title = {An intimate dialog between race and gender at {W}omen’s {S}uffrage {C}entennial},</w:t>
      </w:r>
    </w:p>
    <w:p w14:paraId="1A00887E" w14:textId="249B3D1B" w:rsidR="00D01E73" w:rsidRPr="00460B77" w:rsidRDefault="00A05E5F" w:rsidP="008A261D">
      <w:pPr>
        <w:ind w:left="360"/>
        <w:jc w:val="both"/>
      </w:pPr>
      <w:r w:rsidRPr="00460B77">
        <w:t>doi = {https://doi.org/10.1057/s41599-020-00554-</w:t>
      </w:r>
      <w:commentRangeStart w:id="490"/>
      <w:r w:rsidRPr="00460B77">
        <w:t>3</w:t>
      </w:r>
      <w:commentRangeEnd w:id="490"/>
      <w:r w:rsidR="00F73BBE" w:rsidRPr="00460B77">
        <w:rPr>
          <w:rStyle w:val="CommentReference"/>
        </w:rPr>
        <w:commentReference w:id="490"/>
      </w:r>
      <w:r w:rsidRPr="00460B77">
        <w:t>}}</w:t>
      </w:r>
    </w:p>
    <w:p w14:paraId="288AAFD2" w14:textId="1029B01F" w:rsidR="00D01E73" w:rsidRPr="00460B77" w:rsidRDefault="002E75A2" w:rsidP="00D10A21">
      <w:pPr>
        <w:jc w:val="both"/>
      </w:pPr>
      <w:commentRangeStart w:id="491"/>
      <w:commentRangeEnd w:id="491"/>
      <w:r w:rsidRPr="00460B77">
        <w:rPr>
          <w:rStyle w:val="CommentReference"/>
        </w:rPr>
        <w:commentReference w:id="491"/>
      </w:r>
    </w:p>
    <w:p w14:paraId="6B87D325" w14:textId="77777777" w:rsidR="00D01E73" w:rsidRPr="00460B77" w:rsidRDefault="00A05E5F" w:rsidP="00D10A21">
      <w:pPr>
        <w:ind w:left="360"/>
        <w:jc w:val="both"/>
      </w:pPr>
      <w:r w:rsidRPr="00460B77">
        <w:t>@article{WEF_report,</w:t>
      </w:r>
    </w:p>
    <w:p w14:paraId="54BC13B3" w14:textId="03D9F12B" w:rsidR="00D01E73" w:rsidRPr="00460B77" w:rsidRDefault="00A05E5F" w:rsidP="00D10A21">
      <w:pPr>
        <w:ind w:left="360"/>
        <w:jc w:val="both"/>
      </w:pPr>
      <w:r w:rsidRPr="00460B77">
        <w:t>author = {{World Economic Forum}},</w:t>
      </w:r>
    </w:p>
    <w:p w14:paraId="4E4C8B2D" w14:textId="008879C2" w:rsidR="00D01E73" w:rsidRPr="00460B77" w:rsidRDefault="00A05E5F" w:rsidP="00D10A21">
      <w:pPr>
        <w:ind w:left="360"/>
        <w:jc w:val="both"/>
      </w:pPr>
      <w:r w:rsidRPr="00460B77">
        <w:t>publisher = {World Economic Forum},</w:t>
      </w:r>
    </w:p>
    <w:p w14:paraId="69840C52" w14:textId="4A247C19" w:rsidR="00D01E73" w:rsidRPr="00460B77" w:rsidRDefault="00A05E5F" w:rsidP="00D10A21">
      <w:pPr>
        <w:ind w:left="360"/>
        <w:jc w:val="both"/>
      </w:pPr>
      <w:r w:rsidRPr="00460B77">
        <w:t>title = {{G}lobal {G}ender {G}ap report 2006},</w:t>
      </w:r>
    </w:p>
    <w:p w14:paraId="09D990DD" w14:textId="44ECD9C3" w:rsidR="00D01E73" w:rsidRPr="00460B77" w:rsidRDefault="00A05E5F" w:rsidP="00D10A21">
      <w:pPr>
        <w:ind w:left="360"/>
        <w:jc w:val="both"/>
      </w:pPr>
      <w:r w:rsidRPr="00460B77">
        <w:t>URL = {http://www3.weforum.org/docs/WEF_GenderGap_Report_2006.pdf},</w:t>
      </w:r>
    </w:p>
    <w:p w14:paraId="7A973769" w14:textId="77777777" w:rsidR="00D01E73" w:rsidRPr="00460B77" w:rsidRDefault="00D01E73" w:rsidP="00D10A21">
      <w:pPr>
        <w:jc w:val="both"/>
      </w:pPr>
    </w:p>
    <w:p w14:paraId="1635C224" w14:textId="45834975" w:rsidR="00D01E73" w:rsidRPr="00460B77" w:rsidRDefault="00A05E5F" w:rsidP="00D10A21">
      <w:pPr>
        <w:ind w:left="360"/>
        <w:jc w:val="both"/>
      </w:pPr>
      <w:r w:rsidRPr="00460B77">
        <w:t>@misc{ GGGreport2015,</w:t>
      </w:r>
    </w:p>
    <w:p w14:paraId="27659075" w14:textId="0B88FAB6" w:rsidR="00D01E73" w:rsidRPr="00460B77" w:rsidRDefault="00A05E5F" w:rsidP="00D10A21">
      <w:pPr>
        <w:ind w:left="360"/>
        <w:jc w:val="both"/>
      </w:pPr>
      <w:r w:rsidRPr="00460B77">
        <w:t>author = {{World Economic Forum}},</w:t>
      </w:r>
    </w:p>
    <w:p w14:paraId="7E63A6E0" w14:textId="4D27F768" w:rsidR="00D01E73" w:rsidRPr="00460B77" w:rsidRDefault="00A05E5F" w:rsidP="00D10A21">
      <w:pPr>
        <w:ind w:left="360"/>
        <w:jc w:val="both"/>
      </w:pPr>
      <w:r w:rsidRPr="00460B77">
        <w:t>title = {{G}lobal {G}ender {G}ap Report 2015},</w:t>
      </w:r>
    </w:p>
    <w:p w14:paraId="5005DF6D" w14:textId="77777777" w:rsidR="00D01E73" w:rsidRPr="00460B77" w:rsidRDefault="00A05E5F" w:rsidP="00D10A21">
      <w:pPr>
        <w:ind w:left="360"/>
        <w:jc w:val="both"/>
      </w:pPr>
      <w:r w:rsidRPr="00460B77">
        <w:t>URL=https://reports.weforum.org/global-gender-gap-report-2015/the-global-gender-gap-index-2015/</w:t>
      </w:r>
    </w:p>
    <w:p w14:paraId="0C5942C6" w14:textId="77777777" w:rsidR="00D01E73" w:rsidRPr="00460B77" w:rsidRDefault="00D01E73" w:rsidP="00D10A21">
      <w:pPr>
        <w:jc w:val="both"/>
      </w:pPr>
    </w:p>
    <w:p w14:paraId="5763682A" w14:textId="77777777" w:rsidR="00D01E73" w:rsidRPr="00460B77" w:rsidRDefault="00A05E5F" w:rsidP="00D10A21">
      <w:pPr>
        <w:ind w:left="360"/>
        <w:jc w:val="both"/>
      </w:pPr>
      <w:r w:rsidRPr="00460B77">
        <w:t>@article{RePEc:spr:soinre:v:144:y:2019:i:3:d:10.1007_s11205-019-02080-5,</w:t>
      </w:r>
    </w:p>
    <w:p w14:paraId="1BA002FA" w14:textId="5BA948A0" w:rsidR="00D01E73" w:rsidRPr="00460B77" w:rsidRDefault="00A05E5F" w:rsidP="00D10A21">
      <w:pPr>
        <w:ind w:left="360"/>
        <w:jc w:val="both"/>
      </w:pPr>
      <w:r w:rsidRPr="00460B77">
        <w:lastRenderedPageBreak/>
        <w:t>author={Alan Piper},</w:t>
      </w:r>
    </w:p>
    <w:p w14:paraId="649F03FD" w14:textId="035DB55F" w:rsidR="00D01E73" w:rsidRPr="00460B77" w:rsidRDefault="00A05E5F" w:rsidP="00D10A21">
      <w:pPr>
        <w:ind w:left="360"/>
        <w:jc w:val="both"/>
      </w:pPr>
      <w:r w:rsidRPr="00460B77">
        <w:t>title={{An Investigation into the Reported Closing of the Nicaraguan Gender Gap}},</w:t>
      </w:r>
    </w:p>
    <w:p w14:paraId="4368F294" w14:textId="4EE9042B" w:rsidR="00D01E73" w:rsidRPr="00460B77" w:rsidRDefault="00A05E5F" w:rsidP="00D10A21">
      <w:pPr>
        <w:ind w:left="360"/>
        <w:jc w:val="both"/>
      </w:pPr>
      <w:r w:rsidRPr="00460B77">
        <w:t>journal={Social Indicators Research: An International and Interdisciplinary Journal for Quality-of-Life Measurement},</w:t>
      </w:r>
    </w:p>
    <w:p w14:paraId="2C2EE04C" w14:textId="03826BAF" w:rsidR="00D01E73" w:rsidRPr="00460B77" w:rsidRDefault="00A05E5F" w:rsidP="00D10A21">
      <w:pPr>
        <w:ind w:left="360"/>
        <w:jc w:val="both"/>
      </w:pPr>
      <w:r w:rsidRPr="00460B77">
        <w:t>doi={10.1007/s11205-019-02080-},</w:t>
      </w:r>
    </w:p>
    <w:p w14:paraId="1D5F96DB" w14:textId="5D44C698" w:rsidR="00D01E73" w:rsidRPr="00460B77" w:rsidRDefault="00A05E5F" w:rsidP="00D10A21">
      <w:pPr>
        <w:ind w:left="360"/>
        <w:jc w:val="both"/>
      </w:pPr>
      <w:r w:rsidRPr="00460B77">
        <w:t>url={https://ideas.repec.org/a/spr/soinre/v144y2019i3d10.1007_s11205-019-02080-5.html}</w:t>
      </w:r>
    </w:p>
    <w:p w14:paraId="772B21D4" w14:textId="77777777" w:rsidR="00D01E73" w:rsidRPr="00460B77" w:rsidRDefault="00D01E73" w:rsidP="00D10A21">
      <w:pPr>
        <w:jc w:val="both"/>
      </w:pPr>
    </w:p>
    <w:p w14:paraId="4CBDACCA" w14:textId="77777777" w:rsidR="00D01E73" w:rsidRPr="00460B77" w:rsidRDefault="00A05E5F" w:rsidP="00D10A21">
      <w:pPr>
        <w:ind w:left="360"/>
        <w:jc w:val="both"/>
      </w:pPr>
      <w:r w:rsidRPr="00460B77">
        <w:t>@article{10.1080/13545701.2010.530607,</w:t>
      </w:r>
    </w:p>
    <w:p w14:paraId="239A9514" w14:textId="600BAD4E" w:rsidR="00D01E73" w:rsidRPr="00460B77" w:rsidRDefault="00A05E5F" w:rsidP="00D10A21">
      <w:pPr>
        <w:ind w:left="360"/>
        <w:jc w:val="both"/>
      </w:pPr>
      <w:r w:rsidRPr="00460B77">
        <w:t>author = { Angela   Barns  and  Alison   Preston },</w:t>
      </w:r>
    </w:p>
    <w:p w14:paraId="7C55F5FB" w14:textId="018D8AFD" w:rsidR="00D01E73" w:rsidRPr="00460B77" w:rsidRDefault="00A05E5F" w:rsidP="00D10A21">
      <w:pPr>
        <w:ind w:left="360"/>
        <w:jc w:val="both"/>
      </w:pPr>
      <w:r w:rsidRPr="00460B77">
        <w:t>title = {Is {A}ustralia Really a World Leader in Closing the Gender Gap?},</w:t>
      </w:r>
    </w:p>
    <w:p w14:paraId="08CA9699" w14:textId="1F3C2CC5" w:rsidR="00D01E73" w:rsidRPr="00460B77" w:rsidRDefault="00A05E5F" w:rsidP="00D10A21">
      <w:pPr>
        <w:ind w:left="360"/>
        <w:jc w:val="both"/>
      </w:pPr>
      <w:r w:rsidRPr="00460B77">
        <w:t>doi = {10.1080/13545701.2010.530607},</w:t>
      </w:r>
    </w:p>
    <w:p w14:paraId="5F001B29" w14:textId="77777777" w:rsidR="00D01E73" w:rsidRPr="00460B77" w:rsidRDefault="00D01E73" w:rsidP="00D10A21">
      <w:pPr>
        <w:jc w:val="both"/>
      </w:pPr>
    </w:p>
    <w:p w14:paraId="221EDAD9" w14:textId="77777777" w:rsidR="00D01E73" w:rsidRPr="00460B77" w:rsidRDefault="00A05E5F" w:rsidP="00D10A21">
      <w:pPr>
        <w:ind w:left="360"/>
        <w:jc w:val="both"/>
      </w:pPr>
      <w:r w:rsidRPr="00460B77">
        <w:t>@article{10.2307/23644911,</w:t>
      </w:r>
    </w:p>
    <w:p w14:paraId="14BE8057" w14:textId="16E07DE8" w:rsidR="00D01E73" w:rsidRPr="00460B77" w:rsidRDefault="00A05E5F" w:rsidP="00D10A21">
      <w:pPr>
        <w:ind w:left="360"/>
        <w:jc w:val="both"/>
      </w:pPr>
      <w:r w:rsidRPr="00460B77">
        <w:t>ISSN = {00220515},</w:t>
      </w:r>
    </w:p>
    <w:p w14:paraId="6B4E4459" w14:textId="69C280D3" w:rsidR="00D01E73" w:rsidRPr="00460B77" w:rsidRDefault="00A05E5F" w:rsidP="00D10A21">
      <w:pPr>
        <w:ind w:left="360"/>
        <w:jc w:val="both"/>
      </w:pPr>
      <w:r w:rsidRPr="00460B77">
        <w:t>URL = {http://www.jstor.org/stable/23644911},</w:t>
      </w:r>
    </w:p>
    <w:p w14:paraId="34A0F3C2" w14:textId="428B8FFF" w:rsidR="00D01E73" w:rsidRPr="00460B77" w:rsidRDefault="00A05E5F" w:rsidP="00D10A21">
      <w:pPr>
        <w:ind w:left="360"/>
        <w:jc w:val="both"/>
      </w:pPr>
      <w:r w:rsidRPr="00460B77">
        <w:t>author = {Esther Duflo},</w:t>
      </w:r>
    </w:p>
    <w:p w14:paraId="1DB422D5" w14:textId="481F7161" w:rsidR="00D01E73" w:rsidRPr="00460B77" w:rsidRDefault="00A05E5F" w:rsidP="00D10A21">
      <w:pPr>
        <w:ind w:left="360"/>
        <w:jc w:val="both"/>
      </w:pPr>
      <w:r w:rsidRPr="00460B77">
        <w:t>title = {Women Empowerment and Economic Development},</w:t>
      </w:r>
    </w:p>
    <w:p w14:paraId="22A9188D" w14:textId="77777777" w:rsidR="00D01E73" w:rsidRPr="00460B77" w:rsidRDefault="00D01E73" w:rsidP="00D10A21">
      <w:pPr>
        <w:jc w:val="both"/>
      </w:pPr>
    </w:p>
    <w:p w14:paraId="4C1FA486" w14:textId="77777777" w:rsidR="00D01E73" w:rsidRPr="00460B77" w:rsidRDefault="00D01E73" w:rsidP="00D10A21">
      <w:pPr>
        <w:jc w:val="both"/>
      </w:pPr>
    </w:p>
    <w:p w14:paraId="74F79792" w14:textId="77777777" w:rsidR="00D01E73" w:rsidRPr="00460B77" w:rsidRDefault="00A05E5F" w:rsidP="00D10A21">
      <w:pPr>
        <w:ind w:left="360"/>
        <w:jc w:val="both"/>
      </w:pPr>
      <w:r w:rsidRPr="00460B77">
        <w:t>@misc{UNDP2021,</w:t>
      </w:r>
    </w:p>
    <w:p w14:paraId="597EB5A5" w14:textId="299506AF" w:rsidR="00D01E73" w:rsidRPr="00460B77" w:rsidRDefault="00A05E5F" w:rsidP="00D10A21">
      <w:pPr>
        <w:ind w:left="360"/>
        <w:jc w:val="both"/>
      </w:pPr>
      <w:r w:rsidRPr="00460B77">
        <w:t>author = {{United Nation Development Programme}},</w:t>
      </w:r>
    </w:p>
    <w:p w14:paraId="6D0B73A6" w14:textId="415F81DD" w:rsidR="00D01E73" w:rsidRPr="00460B77" w:rsidRDefault="00A05E5F" w:rsidP="00D10A21">
      <w:pPr>
        <w:ind w:left="360"/>
        <w:jc w:val="both"/>
      </w:pPr>
      <w:r w:rsidRPr="00460B77">
        <w:t>title = {{H}uman {D}evelopment {R}eport, technical notes},</w:t>
      </w:r>
    </w:p>
    <w:p w14:paraId="6B60990B" w14:textId="77777777" w:rsidR="00D01E73" w:rsidRPr="00460B77" w:rsidRDefault="00A05E5F" w:rsidP="00D10A21">
      <w:pPr>
        <w:ind w:left="360"/>
        <w:jc w:val="both"/>
      </w:pPr>
      <w:r w:rsidRPr="00460B77">
        <w:t>URL =https://hdr.undp.org/sites/default/files/2021-22_HDR/hdr2021-22_technical_notes.pdf}</w:t>
      </w:r>
    </w:p>
    <w:p w14:paraId="1F019342" w14:textId="77777777" w:rsidR="00D01E73" w:rsidRPr="00460B77" w:rsidRDefault="00D01E73" w:rsidP="00D10A21">
      <w:pPr>
        <w:jc w:val="both"/>
      </w:pPr>
    </w:p>
    <w:p w14:paraId="1A7B1947" w14:textId="77777777" w:rsidR="00D01E73" w:rsidRPr="00460B77" w:rsidRDefault="00A05E5F" w:rsidP="00D10A21">
      <w:pPr>
        <w:ind w:left="360"/>
        <w:jc w:val="both"/>
      </w:pPr>
      <w:r w:rsidRPr="00460B77">
        <w:t>@book{GIS1820,</w:t>
      </w:r>
    </w:p>
    <w:p w14:paraId="7F858B83" w14:textId="642E49E8" w:rsidR="00D01E73" w:rsidRPr="00460B77" w:rsidRDefault="00A05E5F" w:rsidP="00D10A21">
      <w:pPr>
        <w:ind w:left="360"/>
        <w:jc w:val="both"/>
      </w:pPr>
      <w:r w:rsidRPr="00460B77">
        <w:t>author = {Sarah Carmichael and Selin Dili and Auke Rijpma},</w:t>
      </w:r>
    </w:p>
    <w:p w14:paraId="41460ECF" w14:textId="4166BB48" w:rsidR="00D01E73" w:rsidRPr="00460B77" w:rsidRDefault="00A05E5F" w:rsidP="00D10A21">
      <w:pPr>
        <w:ind w:left="360"/>
        <w:jc w:val="both"/>
      </w:pPr>
      <w:r w:rsidRPr="00460B77">
        <w:t>title = {Gender inequality since 1820},</w:t>
      </w:r>
    </w:p>
    <w:p w14:paraId="37B2FC88" w14:textId="710190B5" w:rsidR="00D01E73" w:rsidRPr="00460B77" w:rsidRDefault="00A05E5F" w:rsidP="00D10A21">
      <w:pPr>
        <w:ind w:left="360"/>
        <w:jc w:val="both"/>
      </w:pPr>
      <w:r w:rsidRPr="00460B77">
        <w:t>doi = {https://doi.org/https://doi.org/10.1787/9789264214262-16-en}</w:t>
      </w:r>
    </w:p>
    <w:p w14:paraId="76D0C9A6" w14:textId="77777777" w:rsidR="00D01E73" w:rsidRPr="00460B77" w:rsidRDefault="00D01E73" w:rsidP="00D10A21">
      <w:pPr>
        <w:jc w:val="both"/>
      </w:pPr>
    </w:p>
    <w:p w14:paraId="42D4EC2D" w14:textId="77777777" w:rsidR="00D01E73" w:rsidRPr="00460B77" w:rsidRDefault="00A05E5F" w:rsidP="00D10A21">
      <w:pPr>
        <w:ind w:left="360"/>
        <w:jc w:val="both"/>
      </w:pPr>
      <w:r w:rsidRPr="00460B77">
        <w:t>@techreport{NBERw11474,</w:t>
      </w:r>
    </w:p>
    <w:p w14:paraId="7D755263" w14:textId="765FA6F9" w:rsidR="00D01E73" w:rsidRPr="00460B77" w:rsidRDefault="00A05E5F" w:rsidP="00D10A21">
      <w:pPr>
        <w:ind w:left="360"/>
        <w:jc w:val="both"/>
      </w:pPr>
      <w:r w:rsidRPr="00460B77">
        <w:t>title = "Do Women Shy Away From Competition? Do Men Compete Too Much?",</w:t>
      </w:r>
    </w:p>
    <w:p w14:paraId="18E68A37" w14:textId="7209F84A" w:rsidR="00D01E73" w:rsidRPr="00460B77" w:rsidRDefault="00A05E5F" w:rsidP="00D10A21">
      <w:pPr>
        <w:ind w:left="360"/>
        <w:jc w:val="both"/>
      </w:pPr>
      <w:r w:rsidRPr="00460B77">
        <w:t>author = "Niederle, Muriel and Vesterlund, Lise",</w:t>
      </w:r>
    </w:p>
    <w:p w14:paraId="5F512955" w14:textId="21384852" w:rsidR="00D01E73" w:rsidRPr="00460B77" w:rsidDel="00054DC1" w:rsidRDefault="00A05E5F" w:rsidP="00D10A21">
      <w:pPr>
        <w:ind w:left="360"/>
        <w:jc w:val="both"/>
        <w:rPr>
          <w:del w:id="492" w:author="Cerioli, Sara" w:date="2023-12-28T14:57:00Z"/>
        </w:rPr>
      </w:pPr>
      <w:r w:rsidRPr="00460B77">
        <w:t>doi = {10.3386/w11474},</w:t>
      </w:r>
    </w:p>
    <w:p w14:paraId="30B26F7A" w14:textId="77777777" w:rsidR="00054DC1" w:rsidRPr="00460B77" w:rsidRDefault="00054DC1" w:rsidP="00D10A21">
      <w:pPr>
        <w:ind w:left="360"/>
        <w:jc w:val="both"/>
      </w:pPr>
    </w:p>
    <w:p w14:paraId="60F789A5" w14:textId="5699E790" w:rsidR="00054DC1" w:rsidRPr="00460B77" w:rsidRDefault="00054DC1" w:rsidP="00054DC1">
      <w:pPr>
        <w:ind w:left="360"/>
        <w:jc w:val="both"/>
      </w:pPr>
      <w:r w:rsidRPr="00460B77">
        <w:t>@book{RecoPolicyGer,</w:t>
      </w:r>
    </w:p>
    <w:p w14:paraId="13687029" w14:textId="02141C62" w:rsidR="00054DC1" w:rsidRPr="00460B77" w:rsidRDefault="00054DC1" w:rsidP="00054DC1">
      <w:pPr>
        <w:ind w:left="360"/>
        <w:jc w:val="both"/>
      </w:pPr>
      <w:r w:rsidRPr="00460B77">
        <w:t>author = {Cornelius Grebe},</w:t>
      </w:r>
    </w:p>
    <w:p w14:paraId="28A399FB" w14:textId="30D02B41" w:rsidR="00054DC1" w:rsidRPr="00460B77" w:rsidRDefault="00054DC1" w:rsidP="00054DC1">
      <w:pPr>
        <w:ind w:left="360"/>
        <w:jc w:val="both"/>
      </w:pPr>
      <w:r w:rsidRPr="00460B77">
        <w:t>title = Reconciliation Policy in Germany 1998-2008</w:t>
      </w:r>
    </w:p>
    <w:p w14:paraId="2756F7CB" w14:textId="072AF8DD" w:rsidR="00054DC1" w:rsidRDefault="00054DC1" w:rsidP="00054DC1">
      <w:pPr>
        <w:ind w:left="360"/>
        <w:jc w:val="both"/>
      </w:pPr>
      <w:r w:rsidRPr="00460B77">
        <w:t>doi = {</w:t>
      </w:r>
      <w:r w:rsidR="00460B77" w:rsidRPr="00460B77">
        <w:rPr>
          <w:color w:val="333333"/>
          <w:shd w:val="clear" w:color="auto" w:fill="FFFFFF"/>
        </w:rPr>
        <w:t>https://doi.org/10.1007/978-3-531-91924-9</w:t>
      </w:r>
      <w:r w:rsidRPr="00460B77">
        <w:t>}</w:t>
      </w:r>
    </w:p>
    <w:p w14:paraId="6DC38DDD" w14:textId="77777777" w:rsidR="00054DC1" w:rsidRDefault="00054DC1" w:rsidP="00D10A21">
      <w:pPr>
        <w:ind w:left="360"/>
        <w:jc w:val="both"/>
      </w:pPr>
    </w:p>
    <w:p w14:paraId="47AB9B6A" w14:textId="77777777" w:rsidR="00D01E73" w:rsidDel="00054DC1" w:rsidRDefault="00D01E73">
      <w:pPr>
        <w:ind w:left="360"/>
        <w:jc w:val="both"/>
        <w:rPr>
          <w:del w:id="493" w:author="Cerioli, Sara" w:date="2023-12-28T14:57:00Z"/>
        </w:rPr>
        <w:pPrChange w:id="494" w:author="Cerioli, Sara" w:date="2023-12-28T14:57:00Z">
          <w:pPr>
            <w:jc w:val="both"/>
          </w:pPr>
        </w:pPrChange>
      </w:pPr>
    </w:p>
    <w:p w14:paraId="0A3D66F6" w14:textId="77777777" w:rsidR="00054DC1" w:rsidRDefault="00054DC1" w:rsidP="00D10A21">
      <w:pPr>
        <w:jc w:val="both"/>
        <w:rPr>
          <w:ins w:id="495" w:author="Cerioli, Sara" w:date="2023-12-28T14:57:00Z"/>
        </w:rPr>
      </w:pPr>
    </w:p>
    <w:p w14:paraId="1D75FCD0" w14:textId="77777777" w:rsidR="00D01E73" w:rsidRDefault="00D01E73" w:rsidP="00D10A21">
      <w:pPr>
        <w:jc w:val="both"/>
      </w:pPr>
    </w:p>
    <w:sectPr w:rsidR="00D01E7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erioli, Sara" w:date="2023-12-28T16:13:00Z" w:initials="SC">
    <w:p w14:paraId="5A0079FE" w14:textId="77777777" w:rsidR="00172BD2" w:rsidRDefault="00172BD2" w:rsidP="00807067">
      <w:pPr>
        <w:pStyle w:val="CommentText"/>
      </w:pPr>
      <w:r>
        <w:rPr>
          <w:rStyle w:val="CommentReference"/>
        </w:rPr>
        <w:annotationRef/>
      </w:r>
      <w:r>
        <w:rPr>
          <w:lang w:val="ru-RU"/>
        </w:rPr>
        <w:t>?</w:t>
      </w:r>
    </w:p>
  </w:comment>
  <w:comment w:id="16" w:author="Cerioli, Sara" w:date="2024-01-04T20:10:00Z" w:initials="CS">
    <w:p w14:paraId="5779410B" w14:textId="00819103" w:rsidR="009627F0" w:rsidRDefault="009627F0" w:rsidP="00E73A76">
      <w:pPr>
        <w:pStyle w:val="CommentText"/>
      </w:pPr>
      <w:r>
        <w:rPr>
          <w:rStyle w:val="CommentReference"/>
        </w:rPr>
        <w:annotationRef/>
      </w:r>
      <w:r>
        <w:t>concluding</w:t>
      </w:r>
    </w:p>
  </w:comment>
  <w:comment w:id="21" w:author="Cerioli, Sara" w:date="2024-01-04T20:06:00Z" w:initials="CS">
    <w:p w14:paraId="503AD92A" w14:textId="691C6945" w:rsidR="009627F0" w:rsidRDefault="009627F0" w:rsidP="00C14E83">
      <w:pPr>
        <w:pStyle w:val="CommentText"/>
      </w:pPr>
      <w:r>
        <w:rPr>
          <w:rStyle w:val="CommentReference"/>
        </w:rPr>
        <w:annotationRef/>
      </w:r>
      <w:r>
        <w:t xml:space="preserve">average gender differences </w:t>
      </w:r>
    </w:p>
  </w:comment>
  <w:comment w:id="12" w:author="Cerioli, Sara" w:date="2023-12-27T22:17:00Z" w:initials="SC">
    <w:p w14:paraId="36BA6031" w14:textId="77BED0AB" w:rsidR="008373B0" w:rsidRDefault="008373B0" w:rsidP="00736097">
      <w:pPr>
        <w:pStyle w:val="CommentText"/>
      </w:pPr>
      <w:r>
        <w:rPr>
          <w:rStyle w:val="CommentReference"/>
        </w:rPr>
        <w:annotationRef/>
      </w:r>
      <w:r>
        <w:t>I am still wondering if this part shouldn't be highlighted more</w:t>
      </w:r>
    </w:p>
  </w:comment>
  <w:comment w:id="24" w:author="Cerioli, Sara" w:date="2024-01-03T14:04:00Z" w:initials="SC">
    <w:p w14:paraId="3CC45C6C" w14:textId="7CB99B09" w:rsidR="00603EF0" w:rsidRDefault="00603EF0" w:rsidP="00396836">
      <w:pPr>
        <w:pStyle w:val="CommentText"/>
      </w:pPr>
      <w:r>
        <w:rPr>
          <w:rStyle w:val="CommentReference"/>
        </w:rPr>
        <w:annotationRef/>
      </w:r>
      <w:r>
        <w:rPr>
          <w:lang w:val="it-IT"/>
        </w:rPr>
        <w:t>General comment: maybe too much about the original paper in the introduction, redundancy and a lot of "what did you do". Remove the two hypotheses, say that we replicated their study, but say what we did. Intro shouldn't be about them but more about us, mention just what they did and the results.</w:t>
      </w:r>
      <w:r>
        <w:rPr>
          <w:lang w:val="it-IT"/>
        </w:rPr>
        <w:br/>
        <w:t xml:space="preserve">Move this into 2 Section: Gallup survey in details can be moved to Section 2, leave just a brief overview of the survey. There is too much of detail without providing the context because this is in Section 2. </w:t>
      </w:r>
      <w:r>
        <w:rPr>
          <w:lang w:val="it-IT"/>
        </w:rPr>
        <w:br/>
        <w:t>Maybe additional movitaion of why we are bothered to replicate the paper?</w:t>
      </w:r>
    </w:p>
  </w:comment>
  <w:comment w:id="29" w:author="Елена Добролюбова" w:date="2023-12-21T07:13:00Z" w:initials="ЕД">
    <w:p w14:paraId="7EC1A746" w14:textId="77777777" w:rsidR="009F6AD4" w:rsidRDefault="009F6AD4" w:rsidP="009F6AD4">
      <w:pPr>
        <w:pStyle w:val="CommentText"/>
      </w:pPr>
      <w:r>
        <w:rPr>
          <w:rStyle w:val="CommentReference"/>
        </w:rPr>
        <w:annotationRef/>
      </w:r>
      <w:r>
        <w:rPr>
          <w:lang w:val="en-US"/>
        </w:rPr>
        <w:t>I doubt we can call happiness or work preference a human trait. If we have happiness (which is a perception), competition (which I guess is closer to behavior), and work preference (which lies somewhere in between), I would combine these three as ‘perceptions and behaviors’.</w:t>
      </w:r>
    </w:p>
  </w:comment>
  <w:comment w:id="92" w:author="Cerioli, Sara" w:date="2024-01-04T21:47:00Z" w:initials="CS">
    <w:p w14:paraId="6EACC2DF" w14:textId="77777777" w:rsidR="00032FB8" w:rsidRDefault="00032FB8" w:rsidP="00D635B1">
      <w:pPr>
        <w:pStyle w:val="CommentText"/>
      </w:pPr>
      <w:r>
        <w:rPr>
          <w:rStyle w:val="CommentReference"/>
        </w:rPr>
        <w:annotationRef/>
      </w:r>
      <w:r>
        <w:rPr>
          <w:color w:val="343332"/>
        </w:rPr>
        <w:t>https://www.jstor.org/stable/1132230</w:t>
      </w:r>
      <w:r>
        <w:t xml:space="preserve"> </w:t>
      </w:r>
    </w:p>
  </w:comment>
  <w:comment w:id="148" w:author="Cerioli, Sara" w:date="2024-01-05T09:16:00Z" w:initials="SC">
    <w:p w14:paraId="322C8B26" w14:textId="77777777" w:rsidR="001D71C7" w:rsidRDefault="001D71C7" w:rsidP="00566551">
      <w:pPr>
        <w:pStyle w:val="CommentText"/>
      </w:pPr>
      <w:ins w:id="150" w:author="Cerioli, Sara" w:date="2024-01-05T09:16:00Z">
        <w:r>
          <w:rPr>
            <w:rStyle w:val="CommentReference"/>
          </w:rPr>
          <w:annotationRef/>
        </w:r>
      </w:ins>
      <w:r>
        <w:t>Add already existent ref</w:t>
      </w:r>
    </w:p>
  </w:comment>
  <w:comment w:id="163" w:author="Cerioli, Sara" w:date="2024-01-04T20:46:00Z" w:initials="CS">
    <w:p w14:paraId="5D140841" w14:textId="315739A3" w:rsidR="008B3991" w:rsidRDefault="008B3991" w:rsidP="00B75AB2">
      <w:pPr>
        <w:pStyle w:val="CommentText"/>
      </w:pPr>
      <w:r>
        <w:rPr>
          <w:rStyle w:val="CommentReference"/>
        </w:rPr>
        <w:annotationRef/>
      </w:r>
      <w:r>
        <w:t>Is ut correct</w:t>
      </w:r>
      <w:r>
        <w:rPr>
          <w:lang w:val="ru-RU"/>
        </w:rPr>
        <w:t>?</w:t>
      </w:r>
    </w:p>
  </w:comment>
  <w:comment w:id="164" w:author="Cerioli, Sara" w:date="2024-01-04T21:03:00Z" w:initials="SC">
    <w:p w14:paraId="09C17011" w14:textId="77777777" w:rsidR="00D0485D" w:rsidRDefault="00D0485D" w:rsidP="008024DE">
      <w:pPr>
        <w:pStyle w:val="CommentText"/>
      </w:pPr>
      <w:r>
        <w:rPr>
          <w:rStyle w:val="CommentReference"/>
        </w:rPr>
        <w:annotationRef/>
      </w:r>
      <w:r>
        <w:t>No, but I don't know how to formulate better</w:t>
      </w:r>
    </w:p>
  </w:comment>
  <w:comment w:id="177" w:author="Елена Добролюбова" w:date="2023-12-21T07:13:00Z" w:initials="ЕД">
    <w:p w14:paraId="2460D9D4" w14:textId="6808CBCD" w:rsidR="00D06D28" w:rsidRDefault="00D06D28" w:rsidP="00D06D28">
      <w:pPr>
        <w:pStyle w:val="CommentText"/>
      </w:pPr>
      <w:r>
        <w:rPr>
          <w:rStyle w:val="CommentReference"/>
        </w:rPr>
        <w:annotationRef/>
      </w:r>
      <w:r>
        <w:rPr>
          <w:lang w:val="en-US"/>
        </w:rPr>
        <w:t>I doubt we can call happiness or work preference a human trait. If we have happiness (which is a perception), competition (which I guess is closer to behavior), and work preference (which lies somewhere in between), I would combine these three as ‘perceptions and behaviors’.</w:t>
      </w:r>
    </w:p>
  </w:comment>
  <w:comment w:id="196" w:author="Cerioli, Sara" w:date="2024-01-03T14:14:00Z" w:initials="SC">
    <w:p w14:paraId="50ED998A" w14:textId="6A630670" w:rsidR="00603EF0" w:rsidRDefault="00603EF0" w:rsidP="00216D47">
      <w:pPr>
        <w:pStyle w:val="CommentText"/>
      </w:pPr>
      <w:r>
        <w:rPr>
          <w:rStyle w:val="CommentReference"/>
        </w:rPr>
        <w:annotationRef/>
      </w:r>
      <w:r>
        <w:t>Maybe a bit more introduction of the abbrevation (Falk and Hermle, from here on FH)</w:t>
      </w:r>
    </w:p>
  </w:comment>
  <w:comment w:id="197" w:author="Cerioli, Sara" w:date="2024-01-03T14:11:00Z" w:initials="SC">
    <w:p w14:paraId="00AC2023" w14:textId="65298855" w:rsidR="00603EF0" w:rsidRDefault="00603EF0" w:rsidP="00E12EED">
      <w:pPr>
        <w:pStyle w:val="CommentText"/>
      </w:pPr>
      <w:r>
        <w:rPr>
          <w:rStyle w:val="CommentReference"/>
        </w:rPr>
        <w:annotationRef/>
      </w:r>
      <w:r>
        <w:t>Remove these, and just take it to a higher level of abstraction for the result.</w:t>
      </w:r>
    </w:p>
  </w:comment>
  <w:comment w:id="200" w:author="Cerioli, Sara" w:date="2024-01-03T16:52:00Z" w:initials="SC">
    <w:p w14:paraId="5738D7CF" w14:textId="77777777" w:rsidR="00F11C2E" w:rsidRDefault="00F11C2E" w:rsidP="007034DA">
      <w:pPr>
        <w:pStyle w:val="CommentText"/>
      </w:pPr>
      <w:r>
        <w:rPr>
          <w:rStyle w:val="CommentReference"/>
        </w:rPr>
        <w:annotationRef/>
      </w:r>
      <w:r>
        <w:t>Rephrase without hypothesis</w:t>
      </w:r>
    </w:p>
  </w:comment>
  <w:comment w:id="300" w:author="Елена Добролюбова" w:date="2023-12-21T07:33:00Z" w:initials="ЕД">
    <w:p w14:paraId="57FF13A3" w14:textId="5C38D47C" w:rsidR="00295BFC" w:rsidRDefault="00295BFC" w:rsidP="00295BFC">
      <w:pPr>
        <w:pStyle w:val="CommentText"/>
      </w:pPr>
      <w:r>
        <w:rPr>
          <w:rStyle w:val="CommentReference"/>
        </w:rPr>
        <w:annotationRef/>
      </w:r>
      <w:r>
        <w:rPr>
          <w:lang w:val="en-US"/>
        </w:rPr>
        <w:t>I would add a footnote here referring to this new index.</w:t>
      </w:r>
    </w:p>
  </w:comment>
  <w:comment w:id="256" w:author="Cerioli, Sara" w:date="2024-01-03T14:12:00Z" w:initials="SC">
    <w:p w14:paraId="18B4D2E0" w14:textId="77777777" w:rsidR="00603EF0" w:rsidRDefault="00603EF0" w:rsidP="00EF2379">
      <w:pPr>
        <w:pStyle w:val="CommentText"/>
      </w:pPr>
      <w:r>
        <w:rPr>
          <w:rStyle w:val="CommentReference"/>
        </w:rPr>
        <w:annotationRef/>
      </w:r>
      <w:r>
        <w:rPr>
          <w:lang w:val="it-IT"/>
        </w:rPr>
        <w:t>We could expand this more if we have more space from the cuts of the intro.</w:t>
      </w:r>
    </w:p>
  </w:comment>
  <w:comment w:id="257" w:author="Cerioli, Sara" w:date="2024-01-03T14:47:00Z" w:initials="SC">
    <w:p w14:paraId="411DCB4B" w14:textId="77777777" w:rsidR="00603EF0" w:rsidRDefault="00603EF0" w:rsidP="002B36CB">
      <w:pPr>
        <w:pStyle w:val="CommentText"/>
      </w:pPr>
      <w:r>
        <w:rPr>
          <w:rStyle w:val="CommentReference"/>
        </w:rPr>
        <w:annotationRef/>
      </w:r>
      <w:r>
        <w:t>REFERENCES</w:t>
      </w:r>
    </w:p>
  </w:comment>
  <w:comment w:id="323" w:author="Cerioli, Sara" w:date="2024-01-03T14:13:00Z" w:initials="SC">
    <w:p w14:paraId="4DA8F2C2" w14:textId="478FB028" w:rsidR="00603EF0" w:rsidRDefault="00603EF0" w:rsidP="00EA2FEC">
      <w:pPr>
        <w:pStyle w:val="CommentText"/>
      </w:pPr>
      <w:r>
        <w:rPr>
          <w:rStyle w:val="CommentReference"/>
        </w:rPr>
        <w:annotationRef/>
      </w:r>
      <w:r>
        <w:t>Expand this section because she had hard time understanding.</w:t>
      </w:r>
    </w:p>
  </w:comment>
  <w:comment w:id="360" w:author="Cerioli, Sara" w:date="2024-01-03T14:22:00Z" w:initials="SC">
    <w:p w14:paraId="00C6B9B6" w14:textId="77777777" w:rsidR="00603EF0" w:rsidRDefault="00603EF0" w:rsidP="008811C4">
      <w:pPr>
        <w:pStyle w:val="CommentText"/>
      </w:pPr>
      <w:r>
        <w:rPr>
          <w:rStyle w:val="CommentReference"/>
        </w:rPr>
        <w:annotationRef/>
      </w:r>
      <w:r>
        <w:t>FH analysis</w:t>
      </w:r>
    </w:p>
  </w:comment>
  <w:comment w:id="361" w:author="Cerioli, Sara" w:date="2024-01-03T14:22:00Z" w:initials="SC">
    <w:p w14:paraId="459C913C" w14:textId="77777777" w:rsidR="00603EF0" w:rsidRDefault="00603EF0" w:rsidP="00977290">
      <w:pPr>
        <w:pStyle w:val="CommentText"/>
      </w:pPr>
      <w:r>
        <w:rPr>
          <w:rStyle w:val="CommentReference"/>
        </w:rPr>
        <w:annotationRef/>
      </w:r>
      <w:r>
        <w:t>Check it everywhere</w:t>
      </w:r>
    </w:p>
  </w:comment>
  <w:comment w:id="364" w:author="Cerioli, Sara" w:date="2024-01-03T14:16:00Z" w:initials="SC">
    <w:p w14:paraId="1E7DF087" w14:textId="10F55FD0" w:rsidR="00603EF0" w:rsidRDefault="00603EF0" w:rsidP="00A934E5">
      <w:pPr>
        <w:pStyle w:val="CommentText"/>
      </w:pPr>
      <w:r>
        <w:rPr>
          <w:rStyle w:val="CommentReference"/>
        </w:rPr>
        <w:annotationRef/>
      </w:r>
      <w:r>
        <w:t>aggregate</w:t>
      </w:r>
    </w:p>
  </w:comment>
  <w:comment w:id="369" w:author="Cerioli, Sara" w:date="2024-01-03T14:17:00Z" w:initials="SC">
    <w:p w14:paraId="154BAA46" w14:textId="77777777" w:rsidR="00603EF0" w:rsidRDefault="00603EF0" w:rsidP="00E419CA">
      <w:pPr>
        <w:pStyle w:val="CommentText"/>
      </w:pPr>
      <w:r>
        <w:rPr>
          <w:rStyle w:val="CommentReference"/>
        </w:rPr>
        <w:annotationRef/>
      </w:r>
      <w:r>
        <w:t>Mention that this is a dimensionality-reduction technique</w:t>
      </w:r>
    </w:p>
  </w:comment>
  <w:comment w:id="370" w:author="Cerioli, Sara" w:date="2024-01-03T14:19:00Z" w:initials="SC">
    <w:p w14:paraId="58096DFF" w14:textId="77777777" w:rsidR="00603EF0" w:rsidRDefault="00603EF0" w:rsidP="00113382">
      <w:pPr>
        <w:pStyle w:val="CommentText"/>
      </w:pPr>
      <w:r>
        <w:rPr>
          <w:rStyle w:val="CommentReference"/>
        </w:rPr>
        <w:annotationRef/>
      </w:r>
      <w:r>
        <w:t>Maybe a reference for a textbook?</w:t>
      </w:r>
    </w:p>
  </w:comment>
  <w:comment w:id="371" w:author="Cerioli, Sara" w:date="2024-01-03T14:20:00Z" w:initials="SC">
    <w:p w14:paraId="2496CA53" w14:textId="77777777" w:rsidR="00603EF0" w:rsidRDefault="00603EF0" w:rsidP="00AA4FFB">
      <w:pPr>
        <w:pStyle w:val="CommentText"/>
      </w:pPr>
      <w:r>
        <w:rPr>
          <w:rStyle w:val="CommentReference"/>
        </w:rPr>
        <w:annotationRef/>
      </w:r>
      <w:r>
        <w:t>Can we explain a bit or a reference?</w:t>
      </w:r>
    </w:p>
  </w:comment>
  <w:comment w:id="374" w:author="Cerioli, Sara" w:date="2024-01-03T14:22:00Z" w:initials="SC">
    <w:p w14:paraId="7A8A83E0" w14:textId="77777777" w:rsidR="00603EF0" w:rsidRDefault="00603EF0" w:rsidP="00A33D8A">
      <w:pPr>
        <w:pStyle w:val="CommentText"/>
      </w:pPr>
      <w:r>
        <w:rPr>
          <w:rStyle w:val="CommentReference"/>
        </w:rPr>
        <w:annotationRef/>
      </w:r>
      <w:r>
        <w:t>FH study</w:t>
      </w:r>
    </w:p>
  </w:comment>
  <w:comment w:id="375" w:author="Cerioli, Sara" w:date="2024-01-03T14:23:00Z" w:initials="SC">
    <w:p w14:paraId="49236789" w14:textId="77777777" w:rsidR="00603EF0" w:rsidRDefault="00603EF0" w:rsidP="001B4495">
      <w:pPr>
        <w:pStyle w:val="CommentText"/>
      </w:pPr>
      <w:r>
        <w:rPr>
          <w:rStyle w:val="CommentReference"/>
        </w:rPr>
        <w:annotationRef/>
      </w:r>
      <w:r>
        <w:t>Check it everywhere</w:t>
      </w:r>
    </w:p>
  </w:comment>
  <w:comment w:id="402" w:author="Cerioli, Sara" w:date="2023-12-27T22:53:00Z" w:initials="SC">
    <w:p w14:paraId="5FCF2795" w14:textId="588CE8CB" w:rsidR="00F11740" w:rsidRDefault="00F11740" w:rsidP="00F11740">
      <w:pPr>
        <w:pStyle w:val="CommentText"/>
      </w:pPr>
      <w:r>
        <w:rPr>
          <w:rStyle w:val="CommentReference"/>
        </w:rPr>
        <w:annotationRef/>
      </w:r>
      <w:r>
        <w:t>? Why following FH?</w:t>
      </w:r>
    </w:p>
  </w:comment>
  <w:comment w:id="412" w:author="Cerioli, Sara" w:date="2024-01-03T14:20:00Z" w:initials="SC">
    <w:p w14:paraId="62594E67" w14:textId="77777777" w:rsidR="00603EF0" w:rsidRDefault="00603EF0" w:rsidP="00E050E0">
      <w:pPr>
        <w:pStyle w:val="CommentText"/>
      </w:pPr>
      <w:r>
        <w:rPr>
          <w:rStyle w:val="CommentReference"/>
        </w:rPr>
        <w:annotationRef/>
      </w:r>
      <w:r>
        <w:rPr>
          <w:lang w:val="it-IT"/>
        </w:rPr>
        <w:t>Reference for the technique?</w:t>
      </w:r>
    </w:p>
  </w:comment>
  <w:comment w:id="413" w:author="Cerioli, Sara" w:date="2024-01-03T14:26:00Z" w:initials="SC">
    <w:p w14:paraId="17A4FDCA" w14:textId="77777777" w:rsidR="00603EF0" w:rsidRDefault="00603EF0" w:rsidP="0000489B">
      <w:pPr>
        <w:pStyle w:val="CommentText"/>
      </w:pPr>
      <w:r>
        <w:rPr>
          <w:rStyle w:val="CommentReference"/>
        </w:rPr>
        <w:annotationRef/>
      </w:r>
      <w:r>
        <w:t>Add a row for N</w:t>
      </w:r>
    </w:p>
  </w:comment>
  <w:comment w:id="435" w:author="Cerioli, Sara" w:date="2023-12-27T16:55:00Z" w:initials="SC">
    <w:p w14:paraId="71522A18" w14:textId="3093F205" w:rsidR="001A253F" w:rsidRPr="001A253F" w:rsidRDefault="001A253F" w:rsidP="009C1357">
      <w:pPr>
        <w:pStyle w:val="CommentText"/>
        <w:rPr>
          <w:lang w:val="ru-RU"/>
        </w:rPr>
      </w:pPr>
      <w:r>
        <w:rPr>
          <w:rStyle w:val="CommentReference"/>
        </w:rPr>
        <w:annotationRef/>
      </w:r>
      <w:r>
        <w:t>Did we had a boolet point here</w:t>
      </w:r>
      <w:r>
        <w:rPr>
          <w:lang w:val="ru-RU"/>
        </w:rPr>
        <w:t>?</w:t>
      </w:r>
    </w:p>
  </w:comment>
  <w:comment w:id="436" w:author="Cerioli, Sara" w:date="2023-12-27T16:56:00Z" w:initials="SC">
    <w:p w14:paraId="48BF0CBE" w14:textId="77777777" w:rsidR="001A253F" w:rsidRDefault="001A253F" w:rsidP="00351150">
      <w:pPr>
        <w:pStyle w:val="CommentText"/>
      </w:pPr>
      <w:r>
        <w:rPr>
          <w:rStyle w:val="CommentReference"/>
        </w:rPr>
        <w:annotationRef/>
      </w:r>
      <w:r>
        <w:t>Did we have boolet point also here</w:t>
      </w:r>
      <w:r>
        <w:rPr>
          <w:lang w:val="ru-RU"/>
        </w:rPr>
        <w:t>?</w:t>
      </w:r>
    </w:p>
  </w:comment>
  <w:comment w:id="439" w:author="Cerioli, Sara" w:date="2023-12-27T17:06:00Z" w:initials="SC">
    <w:p w14:paraId="6FEABDC3" w14:textId="77777777" w:rsidR="00291DCD" w:rsidRDefault="00291DCD" w:rsidP="00E46AD3">
      <w:pPr>
        <w:pStyle w:val="CommentText"/>
      </w:pPr>
      <w:r>
        <w:rPr>
          <w:rStyle w:val="CommentReference"/>
        </w:rPr>
        <w:annotationRef/>
      </w:r>
      <w:r>
        <w:t>We need reference here</w:t>
      </w:r>
    </w:p>
  </w:comment>
  <w:comment w:id="442" w:author="E D" w:date="2023-12-21T09:32:00Z" w:initials="ED">
    <w:p w14:paraId="0FC39597" w14:textId="7E89642E" w:rsidR="0050537C" w:rsidRDefault="0050537C" w:rsidP="0050537C">
      <w:pPr>
        <w:pStyle w:val="CommentText"/>
      </w:pPr>
      <w:r>
        <w:rPr>
          <w:rStyle w:val="CommentReference"/>
        </w:rPr>
        <w:annotationRef/>
      </w:r>
      <w:r>
        <w:rPr>
          <w:lang w:val="en-US"/>
        </w:rPr>
        <w:t>Otherwise, there is a contradiction to the first sentence in this paragraph where you claim that both indexes are not exempt from critics.</w:t>
      </w:r>
    </w:p>
  </w:comment>
  <w:comment w:id="490" w:author="E D" w:date="2023-12-21T11:38:00Z" w:initials="ED">
    <w:p w14:paraId="15695B2B" w14:textId="526E3A94" w:rsidR="00F73BBE" w:rsidRDefault="00F73BBE" w:rsidP="00F73BBE">
      <w:pPr>
        <w:pStyle w:val="CommentText"/>
      </w:pPr>
      <w:r>
        <w:rPr>
          <w:rStyle w:val="CommentReference"/>
        </w:rPr>
        <w:annotationRef/>
      </w:r>
      <w:r>
        <w:rPr>
          <w:lang w:val="en-US"/>
        </w:rPr>
        <w:t>Sources marked red are not cited in the article. Please cite or remove.</w:t>
      </w:r>
    </w:p>
  </w:comment>
  <w:comment w:id="491" w:author="E D" w:date="2023-12-21T08:37:00Z" w:initials="ЕД">
    <w:p w14:paraId="6A7D4BB1" w14:textId="0B0F54AC" w:rsidR="002E75A2" w:rsidRDefault="002E75A2" w:rsidP="002E75A2">
      <w:pPr>
        <w:pStyle w:val="CommentText"/>
      </w:pPr>
      <w:r>
        <w:rPr>
          <w:rStyle w:val="CommentReference"/>
        </w:rPr>
        <w:annotationRef/>
      </w:r>
      <w:r>
        <w:rPr>
          <w:lang w:val="en-US"/>
        </w:rPr>
        <w:t>This reference is duplicated.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0079FE" w15:done="1"/>
  <w15:commentEx w15:paraId="5779410B" w15:done="1"/>
  <w15:commentEx w15:paraId="503AD92A" w15:done="1"/>
  <w15:commentEx w15:paraId="36BA6031" w15:done="1"/>
  <w15:commentEx w15:paraId="3CC45C6C" w15:done="1"/>
  <w15:commentEx w15:paraId="7EC1A746" w15:done="1"/>
  <w15:commentEx w15:paraId="6EACC2DF" w15:done="1"/>
  <w15:commentEx w15:paraId="322C8B26" w15:done="1"/>
  <w15:commentEx w15:paraId="5D140841" w15:done="0"/>
  <w15:commentEx w15:paraId="09C17011" w15:paraIdParent="5D140841" w15:done="0"/>
  <w15:commentEx w15:paraId="2460D9D4" w15:done="1"/>
  <w15:commentEx w15:paraId="50ED998A" w15:done="1"/>
  <w15:commentEx w15:paraId="00AC2023" w15:done="1"/>
  <w15:commentEx w15:paraId="5738D7CF" w15:done="0"/>
  <w15:commentEx w15:paraId="57FF13A3" w15:done="1"/>
  <w15:commentEx w15:paraId="18B4D2E0" w15:done="0"/>
  <w15:commentEx w15:paraId="411DCB4B" w15:paraIdParent="18B4D2E0" w15:done="0"/>
  <w15:commentEx w15:paraId="4DA8F2C2" w15:done="0"/>
  <w15:commentEx w15:paraId="00C6B9B6" w15:done="1"/>
  <w15:commentEx w15:paraId="459C913C" w15:paraIdParent="00C6B9B6" w15:done="1"/>
  <w15:commentEx w15:paraId="1E7DF087" w15:done="0"/>
  <w15:commentEx w15:paraId="154BAA46" w15:done="0"/>
  <w15:commentEx w15:paraId="58096DFF" w15:paraIdParent="154BAA46" w15:done="0"/>
  <w15:commentEx w15:paraId="2496CA53" w15:done="0"/>
  <w15:commentEx w15:paraId="7A8A83E0" w15:done="1"/>
  <w15:commentEx w15:paraId="49236789" w15:paraIdParent="7A8A83E0" w15:done="1"/>
  <w15:commentEx w15:paraId="5FCF2795" w15:done="1"/>
  <w15:commentEx w15:paraId="62594E67" w15:done="0"/>
  <w15:commentEx w15:paraId="17A4FDCA" w15:done="0"/>
  <w15:commentEx w15:paraId="71522A18" w15:done="1"/>
  <w15:commentEx w15:paraId="48BF0CBE" w15:paraIdParent="71522A18" w15:done="1"/>
  <w15:commentEx w15:paraId="6FEABDC3" w15:done="1"/>
  <w15:commentEx w15:paraId="0FC39597" w15:done="1"/>
  <w15:commentEx w15:paraId="15695B2B" w15:done="1"/>
  <w15:commentEx w15:paraId="6A7D4BB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D00C2AC" w16cex:dateUtc="2023-12-28T15:13:00Z"/>
  <w16cex:commentExtensible w16cex:durableId="71CCC1EF" w16cex:dateUtc="2024-01-04T19:10:00Z"/>
  <w16cex:commentExtensible w16cex:durableId="1B533DAA" w16cex:dateUtc="2024-01-04T19:06:00Z"/>
  <w16cex:commentExtensible w16cex:durableId="4E1BCB04" w16cex:dateUtc="2023-12-27T21:17:00Z"/>
  <w16cex:commentExtensible w16cex:durableId="5D41AE6C" w16cex:dateUtc="2024-01-03T13:04:00Z"/>
  <w16cex:commentExtensible w16cex:durableId="60A20660" w16cex:dateUtc="2023-12-21T06:13:00Z"/>
  <w16cex:commentExtensible w16cex:durableId="3A5017B4" w16cex:dateUtc="2024-01-04T20:47:00Z"/>
  <w16cex:commentExtensible w16cex:durableId="5611BF5D" w16cex:dateUtc="2024-01-05T08:16:00Z"/>
  <w16cex:commentExtensible w16cex:durableId="62548E63" w16cex:dateUtc="2024-01-04T19:46:00Z"/>
  <w16cex:commentExtensible w16cex:durableId="02A9DD3D" w16cex:dateUtc="2024-01-04T20:03:00Z"/>
  <w16cex:commentExtensible w16cex:durableId="2371A05F" w16cex:dateUtc="2023-12-21T06:13:00Z"/>
  <w16cex:commentExtensible w16cex:durableId="3CECDBE8" w16cex:dateUtc="2024-01-03T15:52:00Z"/>
  <w16cex:commentExtensible w16cex:durableId="31FF2D7F" w16cex:dateUtc="2023-12-21T06:33:00Z"/>
  <w16cex:commentExtensible w16cex:durableId="6751FFB4" w16cex:dateUtc="2024-01-03T13:12:00Z"/>
  <w16cex:commentExtensible w16cex:durableId="7CC2A711" w16cex:dateUtc="2024-01-03T13:47:00Z"/>
  <w16cex:commentExtensible w16cex:durableId="70C7A6F9" w16cex:dateUtc="2024-01-03T13:13:00Z"/>
  <w16cex:commentExtensible w16cex:durableId="1E760F6D" w16cex:dateUtc="2024-01-03T13:22:00Z"/>
  <w16cex:commentExtensible w16cex:durableId="458132A5" w16cex:dateUtc="2024-01-03T13:22:00Z"/>
  <w16cex:commentExtensible w16cex:durableId="3F930289" w16cex:dateUtc="2024-01-03T13:16:00Z"/>
  <w16cex:commentExtensible w16cex:durableId="7369E16A" w16cex:dateUtc="2024-01-03T13:17:00Z"/>
  <w16cex:commentExtensible w16cex:durableId="4047B98D" w16cex:dateUtc="2024-01-03T13:19:00Z"/>
  <w16cex:commentExtensible w16cex:durableId="66E53660" w16cex:dateUtc="2024-01-03T13:20:00Z"/>
  <w16cex:commentExtensible w16cex:durableId="10BAF64D" w16cex:dateUtc="2024-01-03T13:22:00Z"/>
  <w16cex:commentExtensible w16cex:durableId="303C060A" w16cex:dateUtc="2024-01-03T13:23:00Z"/>
  <w16cex:commentExtensible w16cex:durableId="45301187" w16cex:dateUtc="2023-12-27T21:53:00Z"/>
  <w16cex:commentExtensible w16cex:durableId="7E8E8FD9" w16cex:dateUtc="2024-01-03T13:20:00Z"/>
  <w16cex:commentExtensible w16cex:durableId="4A746082" w16cex:dateUtc="2024-01-03T13:26:00Z"/>
  <w16cex:commentExtensible w16cex:durableId="1EC25F5A" w16cex:dateUtc="2023-12-27T15:55:00Z"/>
  <w16cex:commentExtensible w16cex:durableId="448B1891" w16cex:dateUtc="2023-12-27T15:56:00Z"/>
  <w16cex:commentExtensible w16cex:durableId="4C343BD4" w16cex:dateUtc="2023-12-27T16:06:00Z"/>
  <w16cex:commentExtensible w16cex:durableId="2C783FC5" w16cex:dateUtc="2023-12-21T08:32:00Z"/>
  <w16cex:commentExtensible w16cex:durableId="0441F3CD" w16cex:dateUtc="2023-12-21T10:38:00Z"/>
  <w16cex:commentExtensible w16cex:durableId="23164010" w16cex:dateUtc="2023-12-21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0079FE" w16cid:durableId="7D00C2AC"/>
  <w16cid:commentId w16cid:paraId="5779410B" w16cid:durableId="71CCC1EF"/>
  <w16cid:commentId w16cid:paraId="503AD92A" w16cid:durableId="1B533DAA"/>
  <w16cid:commentId w16cid:paraId="36BA6031" w16cid:durableId="4E1BCB04"/>
  <w16cid:commentId w16cid:paraId="3CC45C6C" w16cid:durableId="5D41AE6C"/>
  <w16cid:commentId w16cid:paraId="7EC1A746" w16cid:durableId="60A20660"/>
  <w16cid:commentId w16cid:paraId="6EACC2DF" w16cid:durableId="3A5017B4"/>
  <w16cid:commentId w16cid:paraId="322C8B26" w16cid:durableId="5611BF5D"/>
  <w16cid:commentId w16cid:paraId="5D140841" w16cid:durableId="62548E63"/>
  <w16cid:commentId w16cid:paraId="09C17011" w16cid:durableId="02A9DD3D"/>
  <w16cid:commentId w16cid:paraId="2460D9D4" w16cid:durableId="2371A05F"/>
  <w16cid:commentId w16cid:paraId="50ED998A" w16cid:durableId="64F8B5AD"/>
  <w16cid:commentId w16cid:paraId="00AC2023" w16cid:durableId="7F9A4835"/>
  <w16cid:commentId w16cid:paraId="5738D7CF" w16cid:durableId="3CECDBE8"/>
  <w16cid:commentId w16cid:paraId="57FF13A3" w16cid:durableId="31FF2D7F"/>
  <w16cid:commentId w16cid:paraId="18B4D2E0" w16cid:durableId="6751FFB4"/>
  <w16cid:commentId w16cid:paraId="411DCB4B" w16cid:durableId="7CC2A711"/>
  <w16cid:commentId w16cid:paraId="4DA8F2C2" w16cid:durableId="70C7A6F9"/>
  <w16cid:commentId w16cid:paraId="00C6B9B6" w16cid:durableId="1E760F6D"/>
  <w16cid:commentId w16cid:paraId="459C913C" w16cid:durableId="458132A5"/>
  <w16cid:commentId w16cid:paraId="1E7DF087" w16cid:durableId="3F930289"/>
  <w16cid:commentId w16cid:paraId="154BAA46" w16cid:durableId="7369E16A"/>
  <w16cid:commentId w16cid:paraId="58096DFF" w16cid:durableId="4047B98D"/>
  <w16cid:commentId w16cid:paraId="2496CA53" w16cid:durableId="66E53660"/>
  <w16cid:commentId w16cid:paraId="7A8A83E0" w16cid:durableId="10BAF64D"/>
  <w16cid:commentId w16cid:paraId="49236789" w16cid:durableId="303C060A"/>
  <w16cid:commentId w16cid:paraId="5FCF2795" w16cid:durableId="45301187"/>
  <w16cid:commentId w16cid:paraId="62594E67" w16cid:durableId="7E8E8FD9"/>
  <w16cid:commentId w16cid:paraId="17A4FDCA" w16cid:durableId="4A746082"/>
  <w16cid:commentId w16cid:paraId="71522A18" w16cid:durableId="1EC25F5A"/>
  <w16cid:commentId w16cid:paraId="48BF0CBE" w16cid:durableId="448B1891"/>
  <w16cid:commentId w16cid:paraId="6FEABDC3" w16cid:durableId="4C343BD4"/>
  <w16cid:commentId w16cid:paraId="0FC39597" w16cid:durableId="2C783FC5"/>
  <w16cid:commentId w16cid:paraId="15695B2B" w16cid:durableId="0441F3CD"/>
  <w16cid:commentId w16cid:paraId="6A7D4BB1" w16cid:durableId="231640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1CCCB" w14:textId="77777777" w:rsidR="005B0074" w:rsidRDefault="005B0074" w:rsidP="00A74650">
      <w:pPr>
        <w:spacing w:line="240" w:lineRule="auto"/>
      </w:pPr>
      <w:r>
        <w:separator/>
      </w:r>
    </w:p>
  </w:endnote>
  <w:endnote w:type="continuationSeparator" w:id="0">
    <w:p w14:paraId="357CAE5B" w14:textId="77777777" w:rsidR="005B0074" w:rsidRDefault="005B0074" w:rsidP="00A746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9C16A" w14:textId="77777777" w:rsidR="005B0074" w:rsidRDefault="005B0074" w:rsidP="00A74650">
      <w:pPr>
        <w:spacing w:line="240" w:lineRule="auto"/>
      </w:pPr>
      <w:r>
        <w:separator/>
      </w:r>
    </w:p>
  </w:footnote>
  <w:footnote w:type="continuationSeparator" w:id="0">
    <w:p w14:paraId="04E730DC" w14:textId="77777777" w:rsidR="005B0074" w:rsidRDefault="005B0074" w:rsidP="00A74650">
      <w:pPr>
        <w:spacing w:line="240" w:lineRule="auto"/>
      </w:pPr>
      <w:r>
        <w:continuationSeparator/>
      </w:r>
    </w:p>
  </w:footnote>
  <w:footnote w:id="1">
    <w:p w14:paraId="0635C973" w14:textId="0F3CE1EB" w:rsidR="00A74650" w:rsidRPr="00A74650" w:rsidDel="000D4691" w:rsidRDefault="00A74650">
      <w:pPr>
        <w:pStyle w:val="FootnoteText"/>
        <w:jc w:val="both"/>
        <w:rPr>
          <w:del w:id="306" w:author="Cerioli, Sara" w:date="2024-01-03T16:06:00Z"/>
          <w:lang w:val="en-US"/>
          <w:rPrChange w:id="307" w:author="Елена Добролюбова" w:date="2023-12-21T07:34:00Z">
            <w:rPr>
              <w:del w:id="308" w:author="Cerioli, Sara" w:date="2024-01-03T16:06:00Z"/>
            </w:rPr>
          </w:rPrChange>
        </w:rPr>
        <w:pPrChange w:id="309" w:author="Елена Добролюбова" w:date="2023-12-21T07:35:00Z">
          <w:pPr>
            <w:pStyle w:val="FootnoteText"/>
          </w:pPr>
        </w:pPrChange>
      </w:pPr>
      <w:del w:id="310" w:author="Cerioli, Sara" w:date="2024-01-03T16:06:00Z">
        <w:r w:rsidDel="000D4691">
          <w:rPr>
            <w:rStyle w:val="FootnoteReference"/>
          </w:rPr>
          <w:footnoteRef/>
        </w:r>
        <w:r w:rsidDel="000D4691">
          <w:delText xml:space="preserve"> </w:delText>
        </w:r>
        <w:r w:rsidR="006D5858" w:rsidDel="000D4691">
          <w:fldChar w:fldCharType="begin"/>
        </w:r>
        <w:r w:rsidR="006D5858" w:rsidDel="000D4691">
          <w:delInstrText>HYPERLINK "</w:delInstrText>
        </w:r>
        <w:r w:rsidR="006D5858" w:rsidRPr="00A74650" w:rsidDel="000D4691">
          <w:delInstrText>https://hdr.undp.org/gender-development-index?gad_source=1&amp;gclid=CjwKCAiAvoqsBhB9EiwA9XTWGQHbCj8K19o_s-zPUbM9KwQBKz5t5kRVZiXqsqhOTr2GPVSLVyBSfRoCwDoQAvD_BwE#/indicies/GDI</w:delInstrText>
        </w:r>
        <w:r w:rsidR="006D5858" w:rsidDel="000D4691">
          <w:delInstrText>"</w:delInstrText>
        </w:r>
        <w:r w:rsidR="006D5858" w:rsidDel="000D4691">
          <w:fldChar w:fldCharType="separate"/>
        </w:r>
        <w:r w:rsidR="006D5858" w:rsidRPr="00E80CBD" w:rsidDel="000D4691">
          <w:rPr>
            <w:rStyle w:val="Hyperlink"/>
          </w:rPr>
          <w:delText>https://hdr.undp.org/gender-development-index?gad_source=1&amp;gclid=CjwKCAiAvoqsBhB9EiwA9XTWGQHbCj8K19o_s-zPUbM9KwQBKz5t5kRVZiXqsqhOTr2GPVSLVyBSfRoCwDoQAvD_BwE#/indicies/GDI</w:delText>
        </w:r>
        <w:r w:rsidR="006D5858" w:rsidDel="000D4691">
          <w:fldChar w:fldCharType="end"/>
        </w:r>
        <w:r w:rsidR="006D5858" w:rsidDel="000D4691">
          <w:delText xml:space="preserve"> (accessed on December 21, 2023).</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2457F"/>
    <w:multiLevelType w:val="multilevel"/>
    <w:tmpl w:val="B6C674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73576C"/>
    <w:multiLevelType w:val="hybridMultilevel"/>
    <w:tmpl w:val="4BAEC1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BF23E9"/>
    <w:multiLevelType w:val="hybridMultilevel"/>
    <w:tmpl w:val="4746D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B4BC1"/>
    <w:multiLevelType w:val="hybridMultilevel"/>
    <w:tmpl w:val="C9F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234957">
    <w:abstractNumId w:val="0"/>
  </w:num>
  <w:num w:numId="2" w16cid:durableId="1514107051">
    <w:abstractNumId w:val="1"/>
  </w:num>
  <w:num w:numId="3" w16cid:durableId="590549786">
    <w:abstractNumId w:val="2"/>
  </w:num>
  <w:num w:numId="4" w16cid:durableId="52502487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 D">
    <w15:presenceInfo w15:providerId="Windows Live" w15:userId="4e807ff87558510b"/>
  </w15:person>
  <w15:person w15:author="Cerioli, Sara">
    <w15:presenceInfo w15:providerId="AD" w15:userId="S::sara.cerioli@effem.com::192461ed-bd52-40dd-9a62-9b85cf550b12"/>
  </w15:person>
  <w15:person w15:author="Елена Добролюбова">
    <w15:presenceInfo w15:providerId="Windows Live" w15:userId="4e807ff8755851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E73"/>
    <w:rsid w:val="000063B1"/>
    <w:rsid w:val="000133B0"/>
    <w:rsid w:val="00013F4C"/>
    <w:rsid w:val="0001697C"/>
    <w:rsid w:val="000276E9"/>
    <w:rsid w:val="0002778C"/>
    <w:rsid w:val="00032FB8"/>
    <w:rsid w:val="00046A85"/>
    <w:rsid w:val="000508E8"/>
    <w:rsid w:val="00051749"/>
    <w:rsid w:val="00054DC1"/>
    <w:rsid w:val="0005543C"/>
    <w:rsid w:val="00056A53"/>
    <w:rsid w:val="000628B6"/>
    <w:rsid w:val="000664C8"/>
    <w:rsid w:val="00066AC8"/>
    <w:rsid w:val="00066C85"/>
    <w:rsid w:val="00072D40"/>
    <w:rsid w:val="000730CB"/>
    <w:rsid w:val="00082C2D"/>
    <w:rsid w:val="000920B6"/>
    <w:rsid w:val="00095608"/>
    <w:rsid w:val="00095FCC"/>
    <w:rsid w:val="000A1BF9"/>
    <w:rsid w:val="000A6E08"/>
    <w:rsid w:val="000B35B6"/>
    <w:rsid w:val="000B655A"/>
    <w:rsid w:val="000D3E18"/>
    <w:rsid w:val="000D4691"/>
    <w:rsid w:val="000E4F7F"/>
    <w:rsid w:val="000E5D63"/>
    <w:rsid w:val="000F249B"/>
    <w:rsid w:val="00120CCA"/>
    <w:rsid w:val="001417DE"/>
    <w:rsid w:val="00141BE3"/>
    <w:rsid w:val="00160D2B"/>
    <w:rsid w:val="00161362"/>
    <w:rsid w:val="00161383"/>
    <w:rsid w:val="00164594"/>
    <w:rsid w:val="00164A53"/>
    <w:rsid w:val="00172BD2"/>
    <w:rsid w:val="00175D88"/>
    <w:rsid w:val="001805F6"/>
    <w:rsid w:val="00186514"/>
    <w:rsid w:val="001A0DF3"/>
    <w:rsid w:val="001A253F"/>
    <w:rsid w:val="001A3436"/>
    <w:rsid w:val="001A6F32"/>
    <w:rsid w:val="001D71C7"/>
    <w:rsid w:val="001E0138"/>
    <w:rsid w:val="001F3599"/>
    <w:rsid w:val="001F3964"/>
    <w:rsid w:val="001F533B"/>
    <w:rsid w:val="002005BC"/>
    <w:rsid w:val="0020563C"/>
    <w:rsid w:val="00206142"/>
    <w:rsid w:val="00214D90"/>
    <w:rsid w:val="00220FE0"/>
    <w:rsid w:val="0022418F"/>
    <w:rsid w:val="00227B0E"/>
    <w:rsid w:val="00236D25"/>
    <w:rsid w:val="002454EE"/>
    <w:rsid w:val="002460E9"/>
    <w:rsid w:val="00260E8A"/>
    <w:rsid w:val="002706D6"/>
    <w:rsid w:val="00271C20"/>
    <w:rsid w:val="00276291"/>
    <w:rsid w:val="00277A1D"/>
    <w:rsid w:val="00281009"/>
    <w:rsid w:val="00286750"/>
    <w:rsid w:val="00291DCD"/>
    <w:rsid w:val="00295BFC"/>
    <w:rsid w:val="00296FD0"/>
    <w:rsid w:val="00297F77"/>
    <w:rsid w:val="002A1E90"/>
    <w:rsid w:val="002A1EC5"/>
    <w:rsid w:val="002A2AA4"/>
    <w:rsid w:val="002B3AA4"/>
    <w:rsid w:val="002B521F"/>
    <w:rsid w:val="002B7B8B"/>
    <w:rsid w:val="002C08D8"/>
    <w:rsid w:val="002C4785"/>
    <w:rsid w:val="002C4B42"/>
    <w:rsid w:val="002D575D"/>
    <w:rsid w:val="002E75A2"/>
    <w:rsid w:val="00302AB3"/>
    <w:rsid w:val="00313C03"/>
    <w:rsid w:val="00320B23"/>
    <w:rsid w:val="00333A5F"/>
    <w:rsid w:val="00344A3F"/>
    <w:rsid w:val="00346583"/>
    <w:rsid w:val="0034664C"/>
    <w:rsid w:val="0034676B"/>
    <w:rsid w:val="003478A3"/>
    <w:rsid w:val="003509BF"/>
    <w:rsid w:val="00364AFA"/>
    <w:rsid w:val="0037523A"/>
    <w:rsid w:val="00386F02"/>
    <w:rsid w:val="0039098E"/>
    <w:rsid w:val="003911D5"/>
    <w:rsid w:val="00393948"/>
    <w:rsid w:val="00395C2E"/>
    <w:rsid w:val="003B3A5E"/>
    <w:rsid w:val="003B7433"/>
    <w:rsid w:val="003C6B43"/>
    <w:rsid w:val="003D4BB5"/>
    <w:rsid w:val="003D54E4"/>
    <w:rsid w:val="003E1144"/>
    <w:rsid w:val="003E2BF7"/>
    <w:rsid w:val="003E53CC"/>
    <w:rsid w:val="003E6D48"/>
    <w:rsid w:val="00401482"/>
    <w:rsid w:val="00402F3C"/>
    <w:rsid w:val="004053DC"/>
    <w:rsid w:val="00415558"/>
    <w:rsid w:val="00415EAE"/>
    <w:rsid w:val="00421B13"/>
    <w:rsid w:val="00441E00"/>
    <w:rsid w:val="00447933"/>
    <w:rsid w:val="0045071F"/>
    <w:rsid w:val="004608EF"/>
    <w:rsid w:val="00460B77"/>
    <w:rsid w:val="0046501E"/>
    <w:rsid w:val="00473439"/>
    <w:rsid w:val="00481BBF"/>
    <w:rsid w:val="00484B33"/>
    <w:rsid w:val="00492A89"/>
    <w:rsid w:val="00493DB6"/>
    <w:rsid w:val="004A36CE"/>
    <w:rsid w:val="004A3DDA"/>
    <w:rsid w:val="004A4F4B"/>
    <w:rsid w:val="004B0F10"/>
    <w:rsid w:val="004D57FA"/>
    <w:rsid w:val="004D7849"/>
    <w:rsid w:val="004E2BC2"/>
    <w:rsid w:val="004E55BB"/>
    <w:rsid w:val="00500AC3"/>
    <w:rsid w:val="0050537C"/>
    <w:rsid w:val="0051088E"/>
    <w:rsid w:val="005115AE"/>
    <w:rsid w:val="00512BEE"/>
    <w:rsid w:val="0052203B"/>
    <w:rsid w:val="005312D4"/>
    <w:rsid w:val="00534A10"/>
    <w:rsid w:val="00536A46"/>
    <w:rsid w:val="00541B6E"/>
    <w:rsid w:val="00541D14"/>
    <w:rsid w:val="00541E91"/>
    <w:rsid w:val="00550EDD"/>
    <w:rsid w:val="005545C2"/>
    <w:rsid w:val="005573BE"/>
    <w:rsid w:val="0056167C"/>
    <w:rsid w:val="00562DBB"/>
    <w:rsid w:val="00564CC5"/>
    <w:rsid w:val="00565AE8"/>
    <w:rsid w:val="0059105C"/>
    <w:rsid w:val="00596ACD"/>
    <w:rsid w:val="005A1424"/>
    <w:rsid w:val="005B0074"/>
    <w:rsid w:val="005B03D4"/>
    <w:rsid w:val="005B5A0D"/>
    <w:rsid w:val="005C5DB6"/>
    <w:rsid w:val="005C7EFD"/>
    <w:rsid w:val="005D31FB"/>
    <w:rsid w:val="005F57AC"/>
    <w:rsid w:val="006025F9"/>
    <w:rsid w:val="00603DB6"/>
    <w:rsid w:val="00603EF0"/>
    <w:rsid w:val="00605CEE"/>
    <w:rsid w:val="00613CA7"/>
    <w:rsid w:val="00621D22"/>
    <w:rsid w:val="006278CF"/>
    <w:rsid w:val="006317B7"/>
    <w:rsid w:val="0064508C"/>
    <w:rsid w:val="0065267A"/>
    <w:rsid w:val="0066008A"/>
    <w:rsid w:val="00661BB4"/>
    <w:rsid w:val="00671427"/>
    <w:rsid w:val="00672360"/>
    <w:rsid w:val="00673A05"/>
    <w:rsid w:val="006842CD"/>
    <w:rsid w:val="0068577C"/>
    <w:rsid w:val="006A2FCA"/>
    <w:rsid w:val="006A5F53"/>
    <w:rsid w:val="006A60C7"/>
    <w:rsid w:val="006B5B2A"/>
    <w:rsid w:val="006C5651"/>
    <w:rsid w:val="006D5858"/>
    <w:rsid w:val="006E32B2"/>
    <w:rsid w:val="006E6FDE"/>
    <w:rsid w:val="006F2D3F"/>
    <w:rsid w:val="006F6CCD"/>
    <w:rsid w:val="00701C6C"/>
    <w:rsid w:val="00701FA4"/>
    <w:rsid w:val="0071178E"/>
    <w:rsid w:val="00711F3E"/>
    <w:rsid w:val="00722DB6"/>
    <w:rsid w:val="007262E5"/>
    <w:rsid w:val="00726F8C"/>
    <w:rsid w:val="007272F9"/>
    <w:rsid w:val="0073156F"/>
    <w:rsid w:val="00733C18"/>
    <w:rsid w:val="007359A3"/>
    <w:rsid w:val="00735AB9"/>
    <w:rsid w:val="00741309"/>
    <w:rsid w:val="00742ACE"/>
    <w:rsid w:val="007473D9"/>
    <w:rsid w:val="007504B5"/>
    <w:rsid w:val="00751C8A"/>
    <w:rsid w:val="00760109"/>
    <w:rsid w:val="0076150C"/>
    <w:rsid w:val="00773ED9"/>
    <w:rsid w:val="0077600D"/>
    <w:rsid w:val="00777B4C"/>
    <w:rsid w:val="00780CEF"/>
    <w:rsid w:val="00787A0F"/>
    <w:rsid w:val="00795E86"/>
    <w:rsid w:val="0079618F"/>
    <w:rsid w:val="00796B9D"/>
    <w:rsid w:val="007A147A"/>
    <w:rsid w:val="007A2246"/>
    <w:rsid w:val="007A2714"/>
    <w:rsid w:val="007B30A4"/>
    <w:rsid w:val="007B7BFA"/>
    <w:rsid w:val="007C3EE9"/>
    <w:rsid w:val="007C6452"/>
    <w:rsid w:val="007D187D"/>
    <w:rsid w:val="007D2CF8"/>
    <w:rsid w:val="007E4DFA"/>
    <w:rsid w:val="007F6BE4"/>
    <w:rsid w:val="007F75E1"/>
    <w:rsid w:val="00801AA9"/>
    <w:rsid w:val="00804004"/>
    <w:rsid w:val="0080676C"/>
    <w:rsid w:val="0080728F"/>
    <w:rsid w:val="00826CA8"/>
    <w:rsid w:val="008373B0"/>
    <w:rsid w:val="0083772D"/>
    <w:rsid w:val="008439AE"/>
    <w:rsid w:val="00843E6C"/>
    <w:rsid w:val="00850341"/>
    <w:rsid w:val="00864728"/>
    <w:rsid w:val="008728D6"/>
    <w:rsid w:val="00874484"/>
    <w:rsid w:val="00876EFD"/>
    <w:rsid w:val="00880430"/>
    <w:rsid w:val="00883341"/>
    <w:rsid w:val="00885110"/>
    <w:rsid w:val="00885C79"/>
    <w:rsid w:val="008904B4"/>
    <w:rsid w:val="008936F9"/>
    <w:rsid w:val="008A261D"/>
    <w:rsid w:val="008B3991"/>
    <w:rsid w:val="008B5436"/>
    <w:rsid w:val="008C2071"/>
    <w:rsid w:val="008C50DB"/>
    <w:rsid w:val="008D3179"/>
    <w:rsid w:val="008D52C4"/>
    <w:rsid w:val="008E16D2"/>
    <w:rsid w:val="008E7425"/>
    <w:rsid w:val="008F068A"/>
    <w:rsid w:val="008F275D"/>
    <w:rsid w:val="008F31B1"/>
    <w:rsid w:val="008F7BE7"/>
    <w:rsid w:val="00900521"/>
    <w:rsid w:val="0090301E"/>
    <w:rsid w:val="009037D0"/>
    <w:rsid w:val="00905A6B"/>
    <w:rsid w:val="0091153A"/>
    <w:rsid w:val="00916ECB"/>
    <w:rsid w:val="00917152"/>
    <w:rsid w:val="00920219"/>
    <w:rsid w:val="00923F1D"/>
    <w:rsid w:val="009253D1"/>
    <w:rsid w:val="00934D3B"/>
    <w:rsid w:val="00943EE2"/>
    <w:rsid w:val="00956784"/>
    <w:rsid w:val="009604A1"/>
    <w:rsid w:val="0096109E"/>
    <w:rsid w:val="009627F0"/>
    <w:rsid w:val="009669C1"/>
    <w:rsid w:val="00971120"/>
    <w:rsid w:val="00987010"/>
    <w:rsid w:val="0099525B"/>
    <w:rsid w:val="009C2A34"/>
    <w:rsid w:val="009D0DFA"/>
    <w:rsid w:val="009D7672"/>
    <w:rsid w:val="009E194A"/>
    <w:rsid w:val="009F54BB"/>
    <w:rsid w:val="009F6AD4"/>
    <w:rsid w:val="009F793D"/>
    <w:rsid w:val="00A015D4"/>
    <w:rsid w:val="00A05E5F"/>
    <w:rsid w:val="00A06EC3"/>
    <w:rsid w:val="00A070B7"/>
    <w:rsid w:val="00A16968"/>
    <w:rsid w:val="00A2192D"/>
    <w:rsid w:val="00A24B6C"/>
    <w:rsid w:val="00A25520"/>
    <w:rsid w:val="00A3269A"/>
    <w:rsid w:val="00A35165"/>
    <w:rsid w:val="00A532B9"/>
    <w:rsid w:val="00A536D6"/>
    <w:rsid w:val="00A61827"/>
    <w:rsid w:val="00A63682"/>
    <w:rsid w:val="00A74650"/>
    <w:rsid w:val="00A758C6"/>
    <w:rsid w:val="00A8346D"/>
    <w:rsid w:val="00A83E48"/>
    <w:rsid w:val="00A863B0"/>
    <w:rsid w:val="00A94BC6"/>
    <w:rsid w:val="00AB0EE8"/>
    <w:rsid w:val="00AD705B"/>
    <w:rsid w:val="00AE1BE1"/>
    <w:rsid w:val="00AE4AAA"/>
    <w:rsid w:val="00AE7A92"/>
    <w:rsid w:val="00AF5322"/>
    <w:rsid w:val="00B06A9E"/>
    <w:rsid w:val="00B25084"/>
    <w:rsid w:val="00B30F4D"/>
    <w:rsid w:val="00B41CA5"/>
    <w:rsid w:val="00B47DC5"/>
    <w:rsid w:val="00B53AAA"/>
    <w:rsid w:val="00B613A0"/>
    <w:rsid w:val="00B627DB"/>
    <w:rsid w:val="00B7476A"/>
    <w:rsid w:val="00B76CE1"/>
    <w:rsid w:val="00B801BF"/>
    <w:rsid w:val="00B83F99"/>
    <w:rsid w:val="00B9263C"/>
    <w:rsid w:val="00BA6215"/>
    <w:rsid w:val="00BB33BD"/>
    <w:rsid w:val="00BB3A58"/>
    <w:rsid w:val="00BB612C"/>
    <w:rsid w:val="00BB7F9E"/>
    <w:rsid w:val="00BC5937"/>
    <w:rsid w:val="00BD600C"/>
    <w:rsid w:val="00BF0189"/>
    <w:rsid w:val="00BF3541"/>
    <w:rsid w:val="00BF3838"/>
    <w:rsid w:val="00BF7D43"/>
    <w:rsid w:val="00C00FF0"/>
    <w:rsid w:val="00C04B20"/>
    <w:rsid w:val="00C10F72"/>
    <w:rsid w:val="00C12112"/>
    <w:rsid w:val="00C24945"/>
    <w:rsid w:val="00C41A98"/>
    <w:rsid w:val="00C44B4E"/>
    <w:rsid w:val="00C50FBE"/>
    <w:rsid w:val="00C5166F"/>
    <w:rsid w:val="00C627E6"/>
    <w:rsid w:val="00C62842"/>
    <w:rsid w:val="00C63D9E"/>
    <w:rsid w:val="00C65BEE"/>
    <w:rsid w:val="00C70808"/>
    <w:rsid w:val="00C72DB4"/>
    <w:rsid w:val="00C75855"/>
    <w:rsid w:val="00C776EB"/>
    <w:rsid w:val="00C80E5C"/>
    <w:rsid w:val="00C8160A"/>
    <w:rsid w:val="00C95F82"/>
    <w:rsid w:val="00C96099"/>
    <w:rsid w:val="00CA0480"/>
    <w:rsid w:val="00CA06A2"/>
    <w:rsid w:val="00CA131E"/>
    <w:rsid w:val="00CB5120"/>
    <w:rsid w:val="00CC23C0"/>
    <w:rsid w:val="00CC3E56"/>
    <w:rsid w:val="00CC73E6"/>
    <w:rsid w:val="00CD404D"/>
    <w:rsid w:val="00CE4908"/>
    <w:rsid w:val="00D01E73"/>
    <w:rsid w:val="00D0485D"/>
    <w:rsid w:val="00D06461"/>
    <w:rsid w:val="00D06D28"/>
    <w:rsid w:val="00D10A21"/>
    <w:rsid w:val="00D15E9D"/>
    <w:rsid w:val="00D32B23"/>
    <w:rsid w:val="00D33901"/>
    <w:rsid w:val="00D362A5"/>
    <w:rsid w:val="00D3642A"/>
    <w:rsid w:val="00D42F9A"/>
    <w:rsid w:val="00D47A83"/>
    <w:rsid w:val="00D55DAD"/>
    <w:rsid w:val="00D5717E"/>
    <w:rsid w:val="00D63326"/>
    <w:rsid w:val="00D64BE8"/>
    <w:rsid w:val="00D81F79"/>
    <w:rsid w:val="00D83462"/>
    <w:rsid w:val="00D92971"/>
    <w:rsid w:val="00D965A3"/>
    <w:rsid w:val="00D96EDB"/>
    <w:rsid w:val="00DB462D"/>
    <w:rsid w:val="00DC456E"/>
    <w:rsid w:val="00DD401D"/>
    <w:rsid w:val="00DD7138"/>
    <w:rsid w:val="00DE3CBD"/>
    <w:rsid w:val="00DE487D"/>
    <w:rsid w:val="00DF5888"/>
    <w:rsid w:val="00E13036"/>
    <w:rsid w:val="00E13076"/>
    <w:rsid w:val="00E22566"/>
    <w:rsid w:val="00E23B93"/>
    <w:rsid w:val="00E27309"/>
    <w:rsid w:val="00E305D6"/>
    <w:rsid w:val="00E31B37"/>
    <w:rsid w:val="00E32CE7"/>
    <w:rsid w:val="00E3486C"/>
    <w:rsid w:val="00E52143"/>
    <w:rsid w:val="00E5424A"/>
    <w:rsid w:val="00E72D58"/>
    <w:rsid w:val="00E763F2"/>
    <w:rsid w:val="00E8193E"/>
    <w:rsid w:val="00EA2217"/>
    <w:rsid w:val="00EA50F5"/>
    <w:rsid w:val="00EB0331"/>
    <w:rsid w:val="00EC552F"/>
    <w:rsid w:val="00EC5FD0"/>
    <w:rsid w:val="00EC6C26"/>
    <w:rsid w:val="00ED052D"/>
    <w:rsid w:val="00ED1C88"/>
    <w:rsid w:val="00ED6105"/>
    <w:rsid w:val="00EF4CAA"/>
    <w:rsid w:val="00F053A9"/>
    <w:rsid w:val="00F11740"/>
    <w:rsid w:val="00F11C2E"/>
    <w:rsid w:val="00F1644D"/>
    <w:rsid w:val="00F23AB6"/>
    <w:rsid w:val="00F23CD0"/>
    <w:rsid w:val="00F30973"/>
    <w:rsid w:val="00F34B26"/>
    <w:rsid w:val="00F41DE5"/>
    <w:rsid w:val="00F44EC8"/>
    <w:rsid w:val="00F73BBE"/>
    <w:rsid w:val="00F84FBB"/>
    <w:rsid w:val="00F948A3"/>
    <w:rsid w:val="00F97293"/>
    <w:rsid w:val="00FA2CF0"/>
    <w:rsid w:val="00FA6FAE"/>
    <w:rsid w:val="00FA7B63"/>
    <w:rsid w:val="00FD18CE"/>
    <w:rsid w:val="00FD1C49"/>
    <w:rsid w:val="00FD2B53"/>
    <w:rsid w:val="00FD4854"/>
    <w:rsid w:val="00FE073C"/>
    <w:rsid w:val="00FE6F1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BE87A0"/>
  <w15:docId w15:val="{97A60D45-1271-45FC-A064-021AB5DD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ru-RU"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10A21"/>
    <w:pPr>
      <w:ind w:left="720"/>
      <w:contextualSpacing/>
    </w:pPr>
  </w:style>
  <w:style w:type="paragraph" w:styleId="Revision">
    <w:name w:val="Revision"/>
    <w:hidden/>
    <w:uiPriority w:val="99"/>
    <w:semiHidden/>
    <w:rsid w:val="008F7BE7"/>
    <w:pPr>
      <w:spacing w:line="240" w:lineRule="auto"/>
    </w:pPr>
  </w:style>
  <w:style w:type="character" w:styleId="CommentReference">
    <w:name w:val="annotation reference"/>
    <w:basedOn w:val="DefaultParagraphFont"/>
    <w:uiPriority w:val="99"/>
    <w:semiHidden/>
    <w:unhideWhenUsed/>
    <w:rsid w:val="00D32B23"/>
    <w:rPr>
      <w:sz w:val="16"/>
      <w:szCs w:val="16"/>
    </w:rPr>
  </w:style>
  <w:style w:type="paragraph" w:styleId="CommentText">
    <w:name w:val="annotation text"/>
    <w:basedOn w:val="Normal"/>
    <w:link w:val="CommentTextChar"/>
    <w:uiPriority w:val="99"/>
    <w:unhideWhenUsed/>
    <w:rsid w:val="00D32B23"/>
    <w:pPr>
      <w:spacing w:line="240" w:lineRule="auto"/>
    </w:pPr>
    <w:rPr>
      <w:sz w:val="20"/>
      <w:szCs w:val="20"/>
    </w:rPr>
  </w:style>
  <w:style w:type="character" w:customStyle="1" w:styleId="CommentTextChar">
    <w:name w:val="Comment Text Char"/>
    <w:basedOn w:val="DefaultParagraphFont"/>
    <w:link w:val="CommentText"/>
    <w:uiPriority w:val="99"/>
    <w:rsid w:val="00D32B23"/>
    <w:rPr>
      <w:sz w:val="20"/>
      <w:szCs w:val="20"/>
    </w:rPr>
  </w:style>
  <w:style w:type="paragraph" w:styleId="CommentSubject">
    <w:name w:val="annotation subject"/>
    <w:basedOn w:val="CommentText"/>
    <w:next w:val="CommentText"/>
    <w:link w:val="CommentSubjectChar"/>
    <w:uiPriority w:val="99"/>
    <w:semiHidden/>
    <w:unhideWhenUsed/>
    <w:rsid w:val="00D32B23"/>
    <w:rPr>
      <w:b/>
      <w:bCs/>
    </w:rPr>
  </w:style>
  <w:style w:type="character" w:customStyle="1" w:styleId="CommentSubjectChar">
    <w:name w:val="Comment Subject Char"/>
    <w:basedOn w:val="CommentTextChar"/>
    <w:link w:val="CommentSubject"/>
    <w:uiPriority w:val="99"/>
    <w:semiHidden/>
    <w:rsid w:val="00D32B23"/>
    <w:rPr>
      <w:b/>
      <w:bCs/>
      <w:sz w:val="20"/>
      <w:szCs w:val="20"/>
    </w:rPr>
  </w:style>
  <w:style w:type="paragraph" w:styleId="FootnoteText">
    <w:name w:val="footnote text"/>
    <w:basedOn w:val="Normal"/>
    <w:link w:val="FootnoteTextChar"/>
    <w:uiPriority w:val="99"/>
    <w:semiHidden/>
    <w:unhideWhenUsed/>
    <w:rsid w:val="00A74650"/>
    <w:pPr>
      <w:spacing w:line="240" w:lineRule="auto"/>
    </w:pPr>
    <w:rPr>
      <w:sz w:val="20"/>
      <w:szCs w:val="20"/>
    </w:rPr>
  </w:style>
  <w:style w:type="character" w:customStyle="1" w:styleId="FootnoteTextChar">
    <w:name w:val="Footnote Text Char"/>
    <w:basedOn w:val="DefaultParagraphFont"/>
    <w:link w:val="FootnoteText"/>
    <w:uiPriority w:val="99"/>
    <w:semiHidden/>
    <w:rsid w:val="00A74650"/>
    <w:rPr>
      <w:sz w:val="20"/>
      <w:szCs w:val="20"/>
    </w:rPr>
  </w:style>
  <w:style w:type="character" w:styleId="FootnoteReference">
    <w:name w:val="footnote reference"/>
    <w:basedOn w:val="DefaultParagraphFont"/>
    <w:uiPriority w:val="99"/>
    <w:semiHidden/>
    <w:unhideWhenUsed/>
    <w:rsid w:val="00A74650"/>
    <w:rPr>
      <w:vertAlign w:val="superscript"/>
    </w:rPr>
  </w:style>
  <w:style w:type="character" w:styleId="Hyperlink">
    <w:name w:val="Hyperlink"/>
    <w:basedOn w:val="DefaultParagraphFont"/>
    <w:uiPriority w:val="99"/>
    <w:unhideWhenUsed/>
    <w:rsid w:val="006D5858"/>
    <w:rPr>
      <w:color w:val="0000FF" w:themeColor="hyperlink"/>
      <w:u w:val="single"/>
    </w:rPr>
  </w:style>
  <w:style w:type="character" w:styleId="UnresolvedMention">
    <w:name w:val="Unresolved Mention"/>
    <w:basedOn w:val="DefaultParagraphFont"/>
    <w:uiPriority w:val="99"/>
    <w:semiHidden/>
    <w:unhideWhenUsed/>
    <w:rsid w:val="006D5858"/>
    <w:rPr>
      <w:color w:val="605E5C"/>
      <w:shd w:val="clear" w:color="auto" w:fill="E1DFDD"/>
    </w:rPr>
  </w:style>
  <w:style w:type="character" w:styleId="FollowedHyperlink">
    <w:name w:val="FollowedHyperlink"/>
    <w:basedOn w:val="DefaultParagraphFont"/>
    <w:uiPriority w:val="99"/>
    <w:semiHidden/>
    <w:unhideWhenUsed/>
    <w:rsid w:val="00054D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7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springer.com/book/10.1007/978-3-531-91924-9"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64150-0E8E-4EF0-8A20-EACD00604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18</Pages>
  <Words>7624</Words>
  <Characters>43462</Characters>
  <Application>Microsoft Office Word</Application>
  <DocSecurity>0</DocSecurity>
  <Lines>362</Lines>
  <Paragraphs>101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 D</dc:creator>
  <cp:lastModifiedBy>Cerioli, Sara</cp:lastModifiedBy>
  <cp:revision>9</cp:revision>
  <dcterms:created xsi:type="dcterms:W3CDTF">2024-01-04T20:53:00Z</dcterms:created>
  <dcterms:modified xsi:type="dcterms:W3CDTF">2024-01-06T12:46:00Z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f6ce4714f52b86c9fa31c4cc55d5c66907f74176863b0fa1f59c7855e45030e4</vt:lpwstr>
  </property>
</Properties>
</file>