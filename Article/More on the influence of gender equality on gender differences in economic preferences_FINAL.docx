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B84A" w14:textId="77777777" w:rsidR="00260C26" w:rsidRDefault="00260C26" w:rsidP="00260C26">
      <w:pPr>
        <w:pStyle w:val="Title"/>
        <w:jc w:val="both"/>
      </w:pPr>
      <w:bookmarkStart w:id="0" w:name="_hvt2ag25gliz" w:colFirst="0" w:colLast="0"/>
      <w:bookmarkEnd w:id="0"/>
      <w:r>
        <w:t>More on the influence of gender equality on gender differences in economic preferences</w:t>
      </w:r>
    </w:p>
    <w:p w14:paraId="19C8FE0C" w14:textId="4538988B" w:rsidR="008B1221" w:rsidRPr="00260C26" w:rsidRDefault="00260C26" w:rsidP="00260C26">
      <w:pPr>
        <w:pStyle w:val="Heading1"/>
        <w:rPr>
          <w:rFonts w:ascii="Arial" w:hAnsi="Arial" w:cs="Arial"/>
          <w:color w:val="auto"/>
        </w:rPr>
      </w:pPr>
      <w:bookmarkStart w:id="1" w:name="_jcjhdn65ovi5" w:colFirst="0" w:colLast="0"/>
      <w:bookmarkEnd w:id="1"/>
      <w:r w:rsidRPr="00260C26">
        <w:rPr>
          <w:rFonts w:ascii="Arial" w:hAnsi="Arial" w:cs="Arial"/>
          <w:color w:val="auto"/>
        </w:rPr>
        <w:t>Abstract</w:t>
      </w:r>
    </w:p>
    <w:p w14:paraId="27DBA99E" w14:textId="41A33A02" w:rsidR="00260C26" w:rsidRPr="007D3E29" w:rsidRDefault="00260C26" w:rsidP="00550471">
      <w:pPr>
        <w:jc w:val="both"/>
        <w:rPr>
          <w:highlight w:val="white"/>
        </w:rPr>
      </w:pPr>
      <w:r w:rsidRPr="00260C26">
        <w:rPr>
          <w:highlight w:val="white"/>
        </w:rPr>
        <w:t xml:space="preserve">This study replicates and extends the work of </w:t>
      </w:r>
      <w:bookmarkStart w:id="2" w:name="_Hlk155372558"/>
      <w:r w:rsidRPr="00260C26">
        <w:t xml:space="preserve">Falk and Hermle </w:t>
      </w:r>
      <w:bookmarkEnd w:id="2"/>
      <w:r w:rsidRPr="00260C26">
        <w:t>(2018)</w:t>
      </w:r>
      <w:r w:rsidRPr="00260C26">
        <w:rPr>
          <w:highlight w:val="white"/>
        </w:rPr>
        <w:t xml:space="preserve">, who hypothesized that gender differences in economic preferences (patience, altruism, willingness to take risks, negative and positive reciprocity, and trust) </w:t>
      </w:r>
      <w:r w:rsidR="00470BBF">
        <w:rPr>
          <w:highlight w:val="white"/>
        </w:rPr>
        <w:t>were</w:t>
      </w:r>
      <w:r w:rsidRPr="00260C26">
        <w:rPr>
          <w:highlight w:val="white"/>
        </w:rPr>
        <w:t xml:space="preserve"> related to economic development and gender equality. </w:t>
      </w:r>
      <w:r w:rsidR="008660FD" w:rsidRPr="009D0113">
        <w:rPr>
          <w:color w:val="000000" w:themeColor="text1"/>
        </w:rPr>
        <w:t>While rep</w:t>
      </w:r>
      <w:r w:rsidR="006C265D">
        <w:rPr>
          <w:color w:val="000000" w:themeColor="text1"/>
        </w:rPr>
        <w:t>licating</w:t>
      </w:r>
      <w:r w:rsidR="008660FD" w:rsidRPr="009D0113">
        <w:rPr>
          <w:color w:val="000000" w:themeColor="text1"/>
        </w:rPr>
        <w:t xml:space="preserve"> th</w:t>
      </w:r>
      <w:r w:rsidR="00D948AB">
        <w:rPr>
          <w:color w:val="000000" w:themeColor="text1"/>
        </w:rPr>
        <w:t>eir work</w:t>
      </w:r>
      <w:r w:rsidR="008660FD" w:rsidRPr="009D0113">
        <w:rPr>
          <w:color w:val="000000" w:themeColor="text1"/>
        </w:rPr>
        <w:t xml:space="preserve">, we identified various aspects that question the </w:t>
      </w:r>
      <w:r w:rsidR="00D911F6">
        <w:rPr>
          <w:color w:val="000000" w:themeColor="text1"/>
        </w:rPr>
        <w:t>original</w:t>
      </w:r>
      <w:r w:rsidR="008660FD" w:rsidRPr="009D0113">
        <w:rPr>
          <w:color w:val="000000" w:themeColor="text1"/>
        </w:rPr>
        <w:t xml:space="preserve"> approach, </w:t>
      </w:r>
      <w:r w:rsidR="000151CF" w:rsidRPr="000151CF">
        <w:rPr>
          <w:color w:val="000000" w:themeColor="text1"/>
        </w:rPr>
        <w:t>prompting</w:t>
      </w:r>
      <w:r w:rsidR="008660FD" w:rsidRPr="009D0113">
        <w:rPr>
          <w:color w:val="000000" w:themeColor="text1"/>
        </w:rPr>
        <w:t xml:space="preserve"> us to expand the scope of </w:t>
      </w:r>
      <w:r w:rsidR="00726371">
        <w:rPr>
          <w:color w:val="000000" w:themeColor="text1"/>
        </w:rPr>
        <w:t xml:space="preserve">the </w:t>
      </w:r>
      <w:r w:rsidR="008660FD" w:rsidRPr="009D0113">
        <w:rPr>
          <w:color w:val="000000" w:themeColor="text1"/>
        </w:rPr>
        <w:t>research.</w:t>
      </w:r>
      <w:r w:rsidR="008660FD" w:rsidRPr="009D0113">
        <w:rPr>
          <w:rFonts w:ascii="Segoe UI" w:hAnsi="Segoe UI" w:cs="Segoe UI"/>
          <w:color w:val="000000" w:themeColor="text1"/>
        </w:rPr>
        <w:t xml:space="preserve"> </w:t>
      </w:r>
      <w:commentRangeStart w:id="3"/>
      <w:r w:rsidRPr="00260C26">
        <w:rPr>
          <w:highlight w:val="white"/>
        </w:rPr>
        <w:t>Specifically,</w:t>
      </w:r>
      <w:r w:rsidR="00F131F4">
        <w:rPr>
          <w:highlight w:val="white"/>
        </w:rPr>
        <w:t xml:space="preserve"> </w:t>
      </w:r>
      <w:r w:rsidRPr="00260C26">
        <w:rPr>
          <w:highlight w:val="white"/>
        </w:rPr>
        <w:t>the use of an ad hoc</w:t>
      </w:r>
      <w:commentRangeStart w:id="4"/>
      <w:commentRangeStart w:id="5"/>
      <w:commentRangeStart w:id="6"/>
      <w:r w:rsidRPr="00260C26">
        <w:rPr>
          <w:highlight w:val="white"/>
        </w:rPr>
        <w:t xml:space="preserve"> </w:t>
      </w:r>
      <w:commentRangeEnd w:id="4"/>
      <w:r w:rsidR="007548B8">
        <w:t xml:space="preserve">gender equality </w:t>
      </w:r>
      <w:r>
        <w:rPr>
          <w:rStyle w:val="CommentReference"/>
        </w:rPr>
        <w:commentReference w:id="4"/>
      </w:r>
      <w:commentRangeEnd w:id="5"/>
      <w:r w:rsidR="00AF7663">
        <w:rPr>
          <w:rStyle w:val="CommentReference"/>
        </w:rPr>
        <w:commentReference w:id="5"/>
      </w:r>
      <w:commentRangeEnd w:id="6"/>
      <w:r w:rsidR="00AF7663">
        <w:rPr>
          <w:rStyle w:val="CommentReference"/>
        </w:rPr>
        <w:commentReference w:id="6"/>
      </w:r>
      <w:r w:rsidRPr="00260C26">
        <w:rPr>
          <w:highlight w:val="white"/>
        </w:rPr>
        <w:t>index</w:t>
      </w:r>
      <w:r w:rsidR="003347A0" w:rsidRPr="00E34DD6">
        <w:rPr>
          <w:color w:val="000000" w:themeColor="text1"/>
          <w:highlight w:val="white"/>
        </w:rPr>
        <w:t xml:space="preserve"> </w:t>
      </w:r>
      <w:r w:rsidR="00F131F4" w:rsidRPr="00E34DD6">
        <w:rPr>
          <w:color w:val="000000" w:themeColor="text1"/>
          <w:highlight w:val="white"/>
        </w:rPr>
        <w:t xml:space="preserve">built by </w:t>
      </w:r>
      <w:r w:rsidR="00726371">
        <w:rPr>
          <w:color w:val="000000" w:themeColor="text1"/>
          <w:highlight w:val="white"/>
        </w:rPr>
        <w:t xml:space="preserve">the </w:t>
      </w:r>
      <w:r w:rsidR="00791BF6">
        <w:rPr>
          <w:color w:val="000000" w:themeColor="text1"/>
          <w:highlight w:val="white"/>
        </w:rPr>
        <w:t>authors</w:t>
      </w:r>
      <w:r w:rsidR="003347A0" w:rsidRPr="009D0113">
        <w:rPr>
          <w:color w:val="000000" w:themeColor="text1"/>
          <w:highlight w:val="white"/>
        </w:rPr>
        <w:t xml:space="preserve"> l</w:t>
      </w:r>
      <w:r w:rsidR="003B026B">
        <w:rPr>
          <w:color w:val="000000" w:themeColor="text1"/>
          <w:highlight w:val="white"/>
        </w:rPr>
        <w:t>a</w:t>
      </w:r>
      <w:r w:rsidR="003347A0" w:rsidRPr="009D0113">
        <w:rPr>
          <w:color w:val="000000" w:themeColor="text1"/>
          <w:highlight w:val="white"/>
        </w:rPr>
        <w:t>ck</w:t>
      </w:r>
      <w:r w:rsidR="008041A8">
        <w:rPr>
          <w:color w:val="000000" w:themeColor="text1"/>
          <w:highlight w:val="white"/>
        </w:rPr>
        <w:t>ed</w:t>
      </w:r>
      <w:r w:rsidR="00791BF6">
        <w:rPr>
          <w:color w:val="000000" w:themeColor="text1"/>
          <w:highlight w:val="white"/>
        </w:rPr>
        <w:t xml:space="preserve"> systematic</w:t>
      </w:r>
      <w:r w:rsidR="003347A0" w:rsidRPr="009D0113">
        <w:rPr>
          <w:color w:val="000000" w:themeColor="text1"/>
          <w:highlight w:val="white"/>
        </w:rPr>
        <w:t xml:space="preserve"> justification</w:t>
      </w:r>
      <w:r w:rsidR="00E8053D">
        <w:rPr>
          <w:highlight w:val="white"/>
        </w:rPr>
        <w:t>,</w:t>
      </w:r>
      <w:r w:rsidR="00186CE8">
        <w:rPr>
          <w:highlight w:val="white"/>
        </w:rPr>
        <w:t xml:space="preserve"> which led us</w:t>
      </w:r>
      <w:r w:rsidR="00E8053D">
        <w:rPr>
          <w:highlight w:val="white"/>
        </w:rPr>
        <w:t xml:space="preserve"> </w:t>
      </w:r>
      <w:r w:rsidRPr="00260C26">
        <w:rPr>
          <w:highlight w:val="white"/>
        </w:rPr>
        <w:t xml:space="preserve">to exclusively employ well-established indexes from gender studies in </w:t>
      </w:r>
      <w:r w:rsidR="007F2BCA">
        <w:rPr>
          <w:highlight w:val="white"/>
        </w:rPr>
        <w:t>the</w:t>
      </w:r>
      <w:r w:rsidR="00611143">
        <w:rPr>
          <w:highlight w:val="white"/>
        </w:rPr>
        <w:t xml:space="preserve"> subsequent</w:t>
      </w:r>
      <w:r w:rsidR="00B26971">
        <w:rPr>
          <w:highlight w:val="white"/>
        </w:rPr>
        <w:t xml:space="preserve"> </w:t>
      </w:r>
      <w:r w:rsidRPr="00260C26">
        <w:rPr>
          <w:highlight w:val="white"/>
        </w:rPr>
        <w:t>analysis</w:t>
      </w:r>
      <w:commentRangeEnd w:id="3"/>
      <w:r w:rsidR="00726371">
        <w:rPr>
          <w:rStyle w:val="CommentReference"/>
        </w:rPr>
        <w:commentReference w:id="3"/>
      </w:r>
      <w:r w:rsidR="00FA6880">
        <w:rPr>
          <w:highlight w:val="white"/>
        </w:rPr>
        <w:t>. This analysis</w:t>
      </w:r>
      <w:r w:rsidR="00415635">
        <w:rPr>
          <w:highlight w:val="white"/>
        </w:rPr>
        <w:t xml:space="preserve"> </w:t>
      </w:r>
      <w:r w:rsidR="00E741C0">
        <w:rPr>
          <w:highlight w:val="white"/>
        </w:rPr>
        <w:t>confirm</w:t>
      </w:r>
      <w:r w:rsidR="00E9713C">
        <w:rPr>
          <w:highlight w:val="white"/>
        </w:rPr>
        <w:t>ed</w:t>
      </w:r>
      <w:r w:rsidR="00415635">
        <w:rPr>
          <w:highlight w:val="white"/>
        </w:rPr>
        <w:t xml:space="preserve"> a</w:t>
      </w:r>
      <w:r w:rsidRPr="00260C26">
        <w:rPr>
          <w:highlight w:val="white"/>
        </w:rPr>
        <w:t xml:space="preserve"> positive and statistically significant </w:t>
      </w:r>
      <w:r w:rsidRPr="00260C26">
        <w:t xml:space="preserve">association </w:t>
      </w:r>
      <w:r w:rsidRPr="00260C26">
        <w:rPr>
          <w:highlight w:val="white"/>
        </w:rPr>
        <w:t xml:space="preserve">between </w:t>
      </w:r>
      <w:r w:rsidR="00CA229D">
        <w:rPr>
          <w:highlight w:val="white"/>
        </w:rPr>
        <w:t xml:space="preserve">aggregated </w:t>
      </w:r>
      <w:r w:rsidRPr="00260C26">
        <w:rPr>
          <w:highlight w:val="white"/>
        </w:rPr>
        <w:t>gender differences in economic preferences and economic development conditional on gender</w:t>
      </w:r>
      <w:r w:rsidR="00DA71FB">
        <w:rPr>
          <w:highlight w:val="white"/>
        </w:rPr>
        <w:t xml:space="preserve"> equality</w:t>
      </w:r>
      <w:r w:rsidR="00726371">
        <w:rPr>
          <w:color w:val="000000" w:themeColor="text1"/>
          <w:highlight w:val="white"/>
        </w:rPr>
        <w:t>.</w:t>
      </w:r>
      <w:r w:rsidRPr="00C00436">
        <w:rPr>
          <w:color w:val="000000" w:themeColor="text1"/>
          <w:highlight w:val="white"/>
        </w:rPr>
        <w:t xml:space="preserve"> </w:t>
      </w:r>
      <w:r w:rsidR="00726371">
        <w:rPr>
          <w:color w:val="000000" w:themeColor="text1"/>
          <w:highlight w:val="white"/>
        </w:rPr>
        <w:t>H</w:t>
      </w:r>
      <w:r w:rsidR="00415635" w:rsidRPr="00C00436">
        <w:rPr>
          <w:color w:val="000000" w:themeColor="text1"/>
          <w:highlight w:val="white"/>
        </w:rPr>
        <w:t>owever, i</w:t>
      </w:r>
      <w:r w:rsidRPr="00C00436">
        <w:rPr>
          <w:color w:val="000000" w:themeColor="text1"/>
          <w:highlight w:val="white"/>
        </w:rPr>
        <w:t xml:space="preserve">n contrast </w:t>
      </w:r>
      <w:r w:rsidRPr="00260C26">
        <w:rPr>
          <w:highlight w:val="white"/>
        </w:rPr>
        <w:t xml:space="preserve">to the original article, the </w:t>
      </w:r>
      <w:r w:rsidRPr="00E8053D">
        <w:rPr>
          <w:highlight w:val="white"/>
        </w:rPr>
        <w:t>evidence</w:t>
      </w:r>
      <w:r w:rsidRPr="00260C26">
        <w:rPr>
          <w:highlight w:val="white"/>
        </w:rPr>
        <w:t xml:space="preserve"> of the relationship between gender differences and gender equality conditional on economic development </w:t>
      </w:r>
      <w:r w:rsidR="00E9713C">
        <w:rPr>
          <w:highlight w:val="white"/>
        </w:rPr>
        <w:t>was</w:t>
      </w:r>
      <w:r w:rsidRPr="00260C26">
        <w:rPr>
          <w:highlight w:val="white"/>
        </w:rPr>
        <w:t xml:space="preserve"> weak. </w:t>
      </w:r>
      <w:r w:rsidR="00DC617E">
        <w:rPr>
          <w:highlight w:val="white"/>
        </w:rPr>
        <w:t>We also</w:t>
      </w:r>
      <w:r w:rsidRPr="00260C26">
        <w:rPr>
          <w:highlight w:val="white"/>
        </w:rPr>
        <w:t xml:space="preserve"> investigated the </w:t>
      </w:r>
      <w:r w:rsidR="0051133E">
        <w:rPr>
          <w:highlight w:val="white"/>
        </w:rPr>
        <w:t>relationships</w:t>
      </w:r>
      <w:r w:rsidRPr="00260C26">
        <w:rPr>
          <w:highlight w:val="white"/>
        </w:rPr>
        <w:t xml:space="preserve"> </w:t>
      </w:r>
      <w:r w:rsidR="007F6208">
        <w:rPr>
          <w:highlight w:val="white"/>
        </w:rPr>
        <w:t>for</w:t>
      </w:r>
      <w:r w:rsidRPr="00260C26">
        <w:rPr>
          <w:highlight w:val="white"/>
        </w:rPr>
        <w:t xml:space="preserve"> </w:t>
      </w:r>
      <w:r w:rsidRPr="00260C26">
        <w:t xml:space="preserve">the separate </w:t>
      </w:r>
      <w:r w:rsidRPr="00260C26">
        <w:rPr>
          <w:highlight w:val="white"/>
        </w:rPr>
        <w:t xml:space="preserve">economic </w:t>
      </w:r>
      <w:r w:rsidR="00136A4E">
        <w:rPr>
          <w:highlight w:val="white"/>
        </w:rPr>
        <w:t>preferences</w:t>
      </w:r>
      <w:r w:rsidR="00136A4E" w:rsidRPr="00260C26">
        <w:rPr>
          <w:highlight w:val="white"/>
        </w:rPr>
        <w:t xml:space="preserve"> </w:t>
      </w:r>
      <w:r w:rsidRPr="00260C26">
        <w:rPr>
          <w:highlight w:val="white"/>
        </w:rPr>
        <w:t xml:space="preserve">and </w:t>
      </w:r>
      <w:r w:rsidR="007F6208">
        <w:rPr>
          <w:highlight w:val="white"/>
        </w:rPr>
        <w:t xml:space="preserve">found that </w:t>
      </w:r>
      <w:r w:rsidRPr="00260C26">
        <w:rPr>
          <w:highlight w:val="white"/>
        </w:rPr>
        <w:t xml:space="preserve">economic development </w:t>
      </w:r>
      <w:r w:rsidR="003A4B39">
        <w:rPr>
          <w:highlight w:val="white"/>
        </w:rPr>
        <w:t>i</w:t>
      </w:r>
      <w:r w:rsidR="007F6208">
        <w:rPr>
          <w:highlight w:val="white"/>
        </w:rPr>
        <w:t>s</w:t>
      </w:r>
      <w:r w:rsidR="005E20C7">
        <w:rPr>
          <w:highlight w:val="white"/>
        </w:rPr>
        <w:t xml:space="preserve"> a predictor for</w:t>
      </w:r>
      <w:r w:rsidR="003A4B39">
        <w:rPr>
          <w:highlight w:val="white"/>
        </w:rPr>
        <w:t xml:space="preserve"> gender</w:t>
      </w:r>
      <w:r w:rsidR="005E20C7">
        <w:rPr>
          <w:highlight w:val="white"/>
        </w:rPr>
        <w:t xml:space="preserve"> </w:t>
      </w:r>
      <w:r w:rsidR="00D170DC">
        <w:rPr>
          <w:highlight w:val="white"/>
        </w:rPr>
        <w:t xml:space="preserve">differences </w:t>
      </w:r>
      <w:r w:rsidR="0051133E">
        <w:rPr>
          <w:highlight w:val="white"/>
        </w:rPr>
        <w:t xml:space="preserve">in </w:t>
      </w:r>
      <w:r w:rsidR="00D500B8">
        <w:rPr>
          <w:highlight w:val="white"/>
        </w:rPr>
        <w:t>al</w:t>
      </w:r>
      <w:r w:rsidR="007D3E29">
        <w:rPr>
          <w:highlight w:val="white"/>
        </w:rPr>
        <w:t>l six preferences</w:t>
      </w:r>
      <w:r w:rsidR="00D170DC">
        <w:rPr>
          <w:highlight w:val="white"/>
        </w:rPr>
        <w:t>,</w:t>
      </w:r>
      <w:r w:rsidR="007D3E29">
        <w:rPr>
          <w:highlight w:val="white"/>
        </w:rPr>
        <w:t xml:space="preserve"> </w:t>
      </w:r>
      <w:r w:rsidR="00B73447">
        <w:rPr>
          <w:highlight w:val="white"/>
        </w:rPr>
        <w:t xml:space="preserve">wereas </w:t>
      </w:r>
      <w:r w:rsidRPr="00260C26">
        <w:rPr>
          <w:highlight w:val="white"/>
        </w:rPr>
        <w:t xml:space="preserve">gender equality seems to have </w:t>
      </w:r>
      <w:r w:rsidR="007D3E29">
        <w:rPr>
          <w:highlight w:val="white"/>
        </w:rPr>
        <w:t>a</w:t>
      </w:r>
      <w:r w:rsidRPr="00260C26">
        <w:rPr>
          <w:highlight w:val="white"/>
        </w:rPr>
        <w:t xml:space="preserve"> negligible</w:t>
      </w:r>
      <w:r w:rsidR="003A4B39">
        <w:rPr>
          <w:highlight w:val="white"/>
        </w:rPr>
        <w:t xml:space="preserve"> or null</w:t>
      </w:r>
      <w:r w:rsidRPr="00260C26">
        <w:rPr>
          <w:highlight w:val="white"/>
        </w:rPr>
        <w:t xml:space="preserve"> influence</w:t>
      </w:r>
      <w:r w:rsidR="00C5246C">
        <w:rPr>
          <w:highlight w:val="white"/>
        </w:rPr>
        <w:t xml:space="preserve"> on most of the</w:t>
      </w:r>
      <w:r w:rsidR="007D3E29">
        <w:rPr>
          <w:highlight w:val="white"/>
        </w:rPr>
        <w:t>m</w:t>
      </w:r>
      <w:r w:rsidRPr="00260C26">
        <w:rPr>
          <w:highlight w:val="white"/>
        </w:rPr>
        <w:t>.</w:t>
      </w:r>
      <w:r w:rsidR="00975BD9">
        <w:t xml:space="preserve"> </w:t>
      </w:r>
      <w:commentRangeStart w:id="7"/>
      <w:r w:rsidR="0049652D">
        <w:t>Our</w:t>
      </w:r>
      <w:r w:rsidR="00975BD9">
        <w:t xml:space="preserve"> findings </w:t>
      </w:r>
      <w:r w:rsidR="00220F26">
        <w:t xml:space="preserve">provide a more </w:t>
      </w:r>
      <w:commentRangeStart w:id="8"/>
      <w:r w:rsidR="00220F26">
        <w:t>nu</w:t>
      </w:r>
      <w:r w:rsidR="002B6FA1">
        <w:t>a</w:t>
      </w:r>
      <w:r w:rsidR="00220F26">
        <w:t xml:space="preserve">nced </w:t>
      </w:r>
      <w:r w:rsidR="002B6FA1">
        <w:t>view</w:t>
      </w:r>
      <w:commentRangeEnd w:id="8"/>
      <w:r w:rsidR="008251F0">
        <w:rPr>
          <w:rStyle w:val="CommentReference"/>
        </w:rPr>
        <w:commentReference w:id="8"/>
      </w:r>
      <w:r w:rsidR="00C401A3">
        <w:t xml:space="preserve"> of the gender differences in economic preferences, with</w:t>
      </w:r>
      <w:r w:rsidR="003854FF">
        <w:t xml:space="preserve"> </w:t>
      </w:r>
      <w:r w:rsidR="00C401A3">
        <w:t>possible</w:t>
      </w:r>
      <w:r w:rsidR="006A41AF">
        <w:t xml:space="preserve"> implications in policy-making.</w:t>
      </w:r>
      <w:r w:rsidR="00F367AA">
        <w:t xml:space="preserve">  </w:t>
      </w:r>
      <w:commentRangeEnd w:id="7"/>
      <w:r w:rsidR="003A4B39">
        <w:rPr>
          <w:rStyle w:val="CommentReference"/>
        </w:rPr>
        <w:commentReference w:id="7"/>
      </w:r>
    </w:p>
    <w:p w14:paraId="4BFDAC98" w14:textId="77777777" w:rsidR="00260C26" w:rsidRDefault="00260C26" w:rsidP="00260C26"/>
    <w:p w14:paraId="09B1E8E2" w14:textId="77777777" w:rsidR="00667533" w:rsidRPr="00667533" w:rsidRDefault="00667533" w:rsidP="00667533">
      <w:pPr>
        <w:pStyle w:val="Heading1"/>
        <w:jc w:val="both"/>
        <w:rPr>
          <w:rFonts w:ascii="Arial" w:hAnsi="Arial" w:cs="Arial"/>
          <w:color w:val="auto"/>
        </w:rPr>
      </w:pPr>
      <w:r w:rsidRPr="00667533">
        <w:rPr>
          <w:rFonts w:ascii="Arial" w:hAnsi="Arial" w:cs="Arial"/>
          <w:color w:val="auto"/>
        </w:rPr>
        <w:t>1. Introduction</w:t>
      </w:r>
    </w:p>
    <w:p w14:paraId="093FD29D" w14:textId="77777777" w:rsidR="00667533" w:rsidRPr="0032304E" w:rsidRDefault="00667533" w:rsidP="00667533">
      <w:pPr>
        <w:jc w:val="both"/>
        <w:rPr>
          <w:lang w:val="en-US"/>
        </w:rPr>
      </w:pPr>
      <w:r>
        <w:t>Published findings on gender differences in human perceptions and behaviors, such as happiness</w:t>
      </w:r>
      <w:r w:rsidRPr="00DC456E">
        <w:t xml:space="preserve"> [@SPSU], </w:t>
      </w:r>
      <w:r w:rsidRPr="00987010">
        <w:t xml:space="preserve">competition </w:t>
      </w:r>
      <w:r>
        <w:t>[@10.1257/jel.47.2.448; @https://</w:t>
      </w:r>
      <w:r w:rsidRPr="000508E8">
        <w:t>doi.org/10.3982/ECTA6690; @NBERw11474; @KPS], and work preferences [@BEBLO201819]</w:t>
      </w:r>
      <w:r>
        <w:t>, and their relation to gender inequality, are frequently used to influence decisions and policy-making, both in the public and private sectors. Moreover, gender inequality topics are becoming a more integral part of the agenda for many institutions and organizations, and stakeholders need to reveal, estimate, monitor, and prevent gender inequalities on individual, group, and nationwide levels.</w:t>
      </w:r>
    </w:p>
    <w:p w14:paraId="707F8076" w14:textId="77777777" w:rsidR="00667533" w:rsidRPr="0032304E" w:rsidRDefault="00667533" w:rsidP="00667533">
      <w:pPr>
        <w:jc w:val="both"/>
        <w:rPr>
          <w:lang w:val="en-US"/>
        </w:rPr>
      </w:pPr>
    </w:p>
    <w:p w14:paraId="66702E3E" w14:textId="5504CB86" w:rsidR="00667533" w:rsidRDefault="00667533" w:rsidP="00667533">
      <w:pPr>
        <w:jc w:val="both"/>
      </w:pPr>
      <w:r>
        <w:t xml:space="preserve">The study of behavioral gender differences on a world scale is challenging. </w:t>
      </w:r>
      <w:r w:rsidRPr="0032304E">
        <w:rPr>
          <w:color w:val="000000" w:themeColor="text1"/>
        </w:rPr>
        <w:t>One</w:t>
      </w:r>
      <w:r>
        <w:t xml:space="preserve"> challenge hampering progress in the field is the lack of large and homogeneous data sets across different social groups and countries. In </w:t>
      </w:r>
      <w:r w:rsidRPr="00EF72B7">
        <w:rPr>
          <w:color w:val="000000" w:themeColor="text1"/>
          <w:lang w:val="en-US"/>
        </w:rPr>
        <w:t>an</w:t>
      </w:r>
      <w:r w:rsidRPr="00EF72B7">
        <w:rPr>
          <w:color w:val="FF0000"/>
        </w:rPr>
        <w:t xml:space="preserve"> </w:t>
      </w:r>
      <w:r>
        <w:t xml:space="preserve">influential article published in the Quarterly Journal of Economics </w:t>
      </w:r>
      <w:r w:rsidR="00664B41">
        <w:t>(</w:t>
      </w:r>
      <w:r>
        <w:t>[@10.1093/qje/qjy013]</w:t>
      </w:r>
      <w:r w:rsidR="00664B41">
        <w:t>)</w:t>
      </w:r>
      <w:r>
        <w:t>, a world scale data set on economic prefereces, the Global Preference Survey within the Gallup World Poll 2012, was analyzed. The study</w:t>
      </w:r>
      <w:r>
        <w:t xml:space="preserve"> </w:t>
      </w:r>
      <w:r>
        <w:t xml:space="preserve">focused on general questions about the distributions of economic </w:t>
      </w:r>
      <w:r w:rsidRPr="00667533">
        <w:t xml:space="preserve">preferences - </w:t>
      </w:r>
      <w:r w:rsidRPr="00667533">
        <w:rPr>
          <w:highlight w:val="white"/>
        </w:rPr>
        <w:t>defined as patience, altruism, willingness to take risks, negative and positive reciprocity, and trust</w:t>
      </w:r>
      <w:r w:rsidRPr="00667533">
        <w:t xml:space="preserve"> - </w:t>
      </w:r>
      <w:r>
        <w:t xml:space="preserve">in different countries, relating them to several variables from the Gallup World Poll, such as age, gender, education level, and others. The subsequent article [@doi:10.1126/science.aas9899], that we abbreviated in the </w:t>
      </w:r>
      <w:r>
        <w:lastRenderedPageBreak/>
        <w:t xml:space="preserve">following text as FH, used the same dataset but focused explicitly on the gender differences highlighted in the previous study and reported evidence for the relationships of gender differences in economic preferences with economic development and gender equality. </w:t>
      </w:r>
    </w:p>
    <w:p w14:paraId="78AAF8A1" w14:textId="77777777" w:rsidR="00667533" w:rsidRDefault="00667533" w:rsidP="00667533">
      <w:pPr>
        <w:jc w:val="both"/>
      </w:pPr>
    </w:p>
    <w:p w14:paraId="52113F35" w14:textId="19A47CD0" w:rsidR="00667533" w:rsidRDefault="00667533" w:rsidP="00667533">
      <w:pPr>
        <w:jc w:val="both"/>
        <w:rPr>
          <w:ins w:id="9" w:author="Cerioli, Sara" w:date="2024-01-06T17:59:00Z"/>
        </w:rPr>
      </w:pPr>
      <w:r>
        <w:t xml:space="preserve">Following the approach described in FH and analyzing the same data set, we were able to replicate their work and found very similar results in terms of the magnitude and significance of the regression coefficients, as it will be described below. </w:t>
      </w:r>
      <w:del w:id="10" w:author="Cerioli, Sara" w:date="2024-01-06T20:10:00Z">
        <w:r w:rsidDel="0070628F">
          <w:delText>However, we also identified several critical points to consider which we developed further in our extended analysis.</w:delText>
        </w:r>
      </w:del>
      <w:ins w:id="11" w:author="Cerioli, Sara" w:date="2024-01-06T20:10:00Z">
        <w:r w:rsidR="0070628F">
          <w:t xml:space="preserve"> </w:t>
        </w:r>
      </w:ins>
      <w:moveToRangeStart w:id="12" w:author="Cerioli, Sara" w:date="2024-01-06T20:10:00Z" w:name="move155464264"/>
      <w:commentRangeStart w:id="13"/>
      <w:moveTo w:id="14" w:author="Cerioli, Sara" w:date="2024-01-06T20:10:00Z">
        <w:r w:rsidR="0070628F">
          <w:t xml:space="preserve">FH’s findings, although statistically significant and socially relevant, pose additional questions that the authors give only a cursory treatment. </w:t>
        </w:r>
        <w:commentRangeEnd w:id="13"/>
        <w:r w:rsidR="0070628F">
          <w:rPr>
            <w:rStyle w:val="CommentReference"/>
          </w:rPr>
          <w:commentReference w:id="13"/>
        </w:r>
      </w:moveTo>
      <w:moveToRangeEnd w:id="12"/>
    </w:p>
    <w:p w14:paraId="5745559D" w14:textId="77777777" w:rsidR="000E4756" w:rsidRDefault="000E4756" w:rsidP="00667533">
      <w:pPr>
        <w:jc w:val="both"/>
        <w:rPr>
          <w:ins w:id="15" w:author="Cerioli, Sara" w:date="2024-01-06T17:59:00Z"/>
        </w:rPr>
      </w:pPr>
    </w:p>
    <w:p w14:paraId="48B37D62" w14:textId="64977AD2" w:rsidR="000E4756" w:rsidDel="000E4756" w:rsidRDefault="000E4756" w:rsidP="000E4756">
      <w:pPr>
        <w:jc w:val="both"/>
        <w:rPr>
          <w:del w:id="16" w:author="Cerioli, Sara" w:date="2024-01-06T17:59:00Z"/>
          <w:moveTo w:id="17" w:author="Cerioli, Sara" w:date="2024-01-06T17:59:00Z"/>
        </w:rPr>
      </w:pPr>
      <w:moveToRangeStart w:id="18" w:author="Cerioli, Sara" w:date="2024-01-06T17:59:00Z" w:name="move155456386"/>
      <w:moveTo w:id="19" w:author="Cerioli, Sara" w:date="2024-01-06T17:59:00Z">
        <w:r>
          <w:t>A</w:t>
        </w:r>
      </w:moveTo>
      <w:ins w:id="20" w:author="Cerioli, Sara" w:date="2024-01-06T17:59:00Z">
        <w:r>
          <w:t xml:space="preserve"> first</w:t>
        </w:r>
      </w:ins>
      <w:moveTo w:id="21" w:author="Cerioli, Sara" w:date="2024-01-06T17:59:00Z">
        <w:del w:id="22" w:author="Cerioli, Sara" w:date="2024-01-06T17:59:00Z">
          <w:r w:rsidDel="000E4756">
            <w:delText>nother</w:delText>
          </w:r>
        </w:del>
        <w:r>
          <w:t xml:space="preserve"> relevant issue we addressed is the robustness of empirical findings to various indexes for gender equality, as several indexes has been used in FH study. In this regard, one point of concern is FH’s introduction of a customized index with insufficient  justification and limited final interpretability. In our analysis, we provided a list of possible </w:t>
        </w:r>
        <w:r w:rsidRPr="000628B6">
          <w:t>shortcomings</w:t>
        </w:r>
        <w:r>
          <w:t xml:space="preserve"> in this custom aggregated index and some of its components. </w:t>
        </w:r>
        <w:r w:rsidRPr="004A4F4B">
          <w:t xml:space="preserve">We then </w:t>
        </w:r>
        <w:r w:rsidRPr="00E024F3">
          <w:t xml:space="preserve">restricted our analysis exclusively to the indexes widely used </w:t>
        </w:r>
        <w:r>
          <w:t>by</w:t>
        </w:r>
        <w:r w:rsidRPr="00E024F3">
          <w:t xml:space="preserve"> acad</w:t>
        </w:r>
        <w:r>
          <w:t>emic</w:t>
        </w:r>
        <w:r w:rsidRPr="00E024F3">
          <w:t>, gover</w:t>
        </w:r>
        <w:r>
          <w:t>n</w:t>
        </w:r>
        <w:r w:rsidRPr="00E024F3">
          <w:t>mental and other institutions</w:t>
        </w:r>
        <w:r>
          <w:t xml:space="preserve"> (</w:t>
        </w:r>
        <w:r w:rsidRPr="007A2714">
          <w:t>[@WEF_report, @GGGreport2015]</w:t>
        </w:r>
        <w:r>
          <w:t>).</w:t>
        </w:r>
      </w:moveTo>
    </w:p>
    <w:moveToRangeEnd w:id="18"/>
    <w:p w14:paraId="3833B8EF" w14:textId="77777777" w:rsidR="000E4756" w:rsidRDefault="000E4756" w:rsidP="00667533">
      <w:pPr>
        <w:jc w:val="both"/>
      </w:pPr>
    </w:p>
    <w:p w14:paraId="7AB2C4DE" w14:textId="77777777" w:rsidR="00667533" w:rsidRDefault="00667533" w:rsidP="00667533">
      <w:pPr>
        <w:jc w:val="both"/>
      </w:pPr>
    </w:p>
    <w:p w14:paraId="37377914" w14:textId="10683511" w:rsidR="00667533" w:rsidRPr="00EF72B7" w:rsidDel="005A68AD" w:rsidRDefault="00667533" w:rsidP="00667533">
      <w:pPr>
        <w:jc w:val="both"/>
        <w:rPr>
          <w:del w:id="23" w:author="Cerioli, Sara" w:date="2024-01-06T18:00:00Z"/>
          <w:color w:val="FF0000"/>
        </w:rPr>
      </w:pPr>
      <w:moveFromRangeStart w:id="24" w:author="Cerioli, Sara" w:date="2024-01-06T20:10:00Z" w:name="move155464264"/>
      <w:commentRangeStart w:id="25"/>
      <w:moveFrom w:id="26" w:author="Cerioli, Sara" w:date="2024-01-06T20:10:00Z">
        <w:r w:rsidDel="0070628F">
          <w:t xml:space="preserve">FH’s findings, although statistically significant and socially relevant, pose additional questions that the authors give only a cursory treatment. </w:t>
        </w:r>
        <w:commentRangeEnd w:id="25"/>
        <w:r w:rsidR="00A34F32" w:rsidDel="0070628F">
          <w:rPr>
            <w:rStyle w:val="CommentReference"/>
          </w:rPr>
          <w:commentReference w:id="25"/>
        </w:r>
      </w:moveFrom>
      <w:moveFromRangeEnd w:id="24"/>
      <w:r>
        <w:t>The study’s main focus was</w:t>
      </w:r>
      <w:r>
        <w:rPr>
          <w:color w:val="FF0000"/>
        </w:rPr>
        <w:t xml:space="preserve"> </w:t>
      </w:r>
      <w:r>
        <w:rPr>
          <w:color w:val="000000" w:themeColor="text1"/>
        </w:rPr>
        <w:t>general hypothesis testing</w:t>
      </w:r>
      <w:r>
        <w:t xml:space="preserve">, applying dimensionality reduction techniques to aggregate gender differences in separate preferences into one joint index, and incorporating a variety of standardizing and normalizing procedures to the measurables. </w:t>
      </w:r>
      <w:r w:rsidRPr="00EF72B7">
        <w:rPr>
          <w:color w:val="FF0000"/>
        </w:rPr>
        <w:t xml:space="preserve">However, investigating in </w:t>
      </w:r>
      <w:del w:id="27" w:author="Cerioli, Sara" w:date="2024-01-06T20:36:00Z">
        <w:r w:rsidRPr="00EF72B7" w:rsidDel="00D441F8">
          <w:rPr>
            <w:color w:val="FF0000"/>
          </w:rPr>
          <w:delText xml:space="preserve">more </w:delText>
        </w:r>
      </w:del>
      <w:r w:rsidRPr="00EF72B7">
        <w:rPr>
          <w:color w:val="FF0000"/>
        </w:rPr>
        <w:t>details these gender differences by focusing on separate preference measures – in contrast to</w:t>
      </w:r>
      <w:ins w:id="28" w:author="Cerioli, Sara" w:date="2024-01-06T20:11:00Z">
        <w:r w:rsidR="00AD406F">
          <w:rPr>
            <w:color w:val="FF0000"/>
          </w:rPr>
          <w:t xml:space="preserve"> the</w:t>
        </w:r>
      </w:ins>
      <w:r w:rsidRPr="00EF72B7">
        <w:rPr>
          <w:color w:val="FF0000"/>
        </w:rPr>
        <w:t xml:space="preserve"> aggregated ones – allows to reveal the possible major contributors to such differences with respect to economic development and gender equality. Moreover, from the perspective of policy-making</w:t>
      </w:r>
      <w:r w:rsidRPr="0094491B">
        <w:rPr>
          <w:color w:val="FF0000"/>
        </w:rPr>
        <w:t xml:space="preserve"> </w:t>
      </w:r>
      <w:r w:rsidRPr="00EF72B7">
        <w:rPr>
          <w:color w:val="FF0000"/>
        </w:rPr>
        <w:t xml:space="preserve">and followup studies [@fe72ed72-1164-372d-8510-e97ae443a587], it is </w:t>
      </w:r>
      <w:del w:id="29" w:author="Cerioli, Sara" w:date="2024-01-06T20:15:00Z">
        <w:r w:rsidRPr="00EF72B7" w:rsidDel="003573B7">
          <w:rPr>
            <w:color w:val="FF0000"/>
          </w:rPr>
          <w:delText>also important</w:delText>
        </w:r>
      </w:del>
      <w:ins w:id="30" w:author="Cerioli, Sara" w:date="2024-01-06T20:15:00Z">
        <w:r w:rsidR="003573B7">
          <w:rPr>
            <w:color w:val="FF0000"/>
          </w:rPr>
          <w:t xml:space="preserve"> more informative</w:t>
        </w:r>
      </w:ins>
      <w:r w:rsidRPr="00EF72B7">
        <w:rPr>
          <w:color w:val="FF0000"/>
        </w:rPr>
        <w:t xml:space="preserve"> to </w:t>
      </w:r>
      <w:del w:id="31" w:author="Cerioli, Sara" w:date="2024-01-06T20:18:00Z">
        <w:r w:rsidRPr="00EF72B7" w:rsidDel="00ED2B43">
          <w:rPr>
            <w:color w:val="FF0000"/>
          </w:rPr>
          <w:delText xml:space="preserve">understand </w:delText>
        </w:r>
      </w:del>
      <w:ins w:id="32" w:author="Cerioli, Sara" w:date="2024-01-06T20:18:00Z">
        <w:r w:rsidR="00ED2B43">
          <w:rPr>
            <w:color w:val="FF0000"/>
          </w:rPr>
          <w:t>measure</w:t>
        </w:r>
        <w:r w:rsidR="00ED2B43" w:rsidRPr="00EF72B7">
          <w:rPr>
            <w:color w:val="FF0000"/>
          </w:rPr>
          <w:t xml:space="preserve"> </w:t>
        </w:r>
      </w:ins>
      <w:r w:rsidRPr="00EF72B7">
        <w:rPr>
          <w:color w:val="FF0000"/>
        </w:rPr>
        <w:t xml:space="preserve">the magnitude of </w:t>
      </w:r>
      <w:del w:id="33" w:author="Cerioli, Sara" w:date="2024-01-06T20:15:00Z">
        <w:r w:rsidRPr="00EF72B7" w:rsidDel="00C15936">
          <w:rPr>
            <w:color w:val="FF0000"/>
          </w:rPr>
          <w:delText>the effect of such</w:delText>
        </w:r>
      </w:del>
      <w:r w:rsidRPr="00EF72B7">
        <w:rPr>
          <w:color w:val="FF0000"/>
        </w:rPr>
        <w:t xml:space="preserve"> </w:t>
      </w:r>
      <w:ins w:id="34" w:author="Cerioli, Sara" w:date="2024-01-06T20:15:00Z">
        <w:r w:rsidR="00C15936">
          <w:rPr>
            <w:color w:val="FF0000"/>
          </w:rPr>
          <w:t xml:space="preserve">the </w:t>
        </w:r>
      </w:ins>
      <w:r w:rsidRPr="00EF72B7">
        <w:rPr>
          <w:color w:val="FF0000"/>
        </w:rPr>
        <w:t>differences</w:t>
      </w:r>
      <w:ins w:id="35" w:author="Cerioli, Sara" w:date="2024-01-06T20:16:00Z">
        <w:r w:rsidR="00F44FB0">
          <w:rPr>
            <w:color w:val="FF0000"/>
          </w:rPr>
          <w:t xml:space="preserve"> rather than </w:t>
        </w:r>
        <w:r w:rsidR="00C97DF0">
          <w:rPr>
            <w:color w:val="FF0000"/>
          </w:rPr>
          <w:t>ju</w:t>
        </w:r>
      </w:ins>
      <w:ins w:id="36" w:author="Cerioli, Sara" w:date="2024-01-06T20:17:00Z">
        <w:r w:rsidR="00C97DF0">
          <w:rPr>
            <w:color w:val="FF0000"/>
          </w:rPr>
          <w:t xml:space="preserve">st conducting </w:t>
        </w:r>
        <w:r w:rsidR="00CD0E28">
          <w:rPr>
            <w:color w:val="FF0000"/>
          </w:rPr>
          <w:t xml:space="preserve">hypothesis </w:t>
        </w:r>
      </w:ins>
      <w:ins w:id="37" w:author="Cerioli, Sara" w:date="2024-01-06T20:16:00Z">
        <w:r w:rsidR="00F44FB0">
          <w:rPr>
            <w:color w:val="FF0000"/>
          </w:rPr>
          <w:t>descriminat</w:t>
        </w:r>
      </w:ins>
      <w:ins w:id="38" w:author="Cerioli, Sara" w:date="2024-01-06T20:17:00Z">
        <w:r w:rsidR="00CD0E28">
          <w:rPr>
            <w:color w:val="FF0000"/>
          </w:rPr>
          <w:t>ion</w:t>
        </w:r>
      </w:ins>
      <w:r w:rsidRPr="00EF72B7">
        <w:rPr>
          <w:color w:val="FF0000"/>
        </w:rPr>
        <w:t>. The present study aims to fill this gap.</w:t>
      </w:r>
    </w:p>
    <w:p w14:paraId="662CB4A1" w14:textId="77777777" w:rsidR="00667533" w:rsidRDefault="00667533" w:rsidP="00667533">
      <w:pPr>
        <w:jc w:val="both"/>
      </w:pPr>
    </w:p>
    <w:p w14:paraId="5C1A5F73" w14:textId="5C1C98F6" w:rsidR="00667533" w:rsidDel="000E4756" w:rsidRDefault="00667533" w:rsidP="00667533">
      <w:pPr>
        <w:jc w:val="both"/>
        <w:rPr>
          <w:moveFrom w:id="39" w:author="Cerioli, Sara" w:date="2024-01-06T17:59:00Z"/>
        </w:rPr>
      </w:pPr>
      <w:moveFromRangeStart w:id="40" w:author="Cerioli, Sara" w:date="2024-01-06T17:59:00Z" w:name="move155456386"/>
      <w:moveFrom w:id="41" w:author="Cerioli, Sara" w:date="2024-01-06T17:59:00Z">
        <w:r w:rsidDel="000E4756">
          <w:t xml:space="preserve">Another relevant issue we addressed is the robustness of empirical findings to various indexes for gender equality, as several indexes has been used in FH study. In this regard, one point of concern is FH’s introduction of a customized index with insufficient  justification and limited final interpretability. In our analysis, we provided a list of possible </w:t>
        </w:r>
        <w:r w:rsidRPr="000628B6" w:rsidDel="000E4756">
          <w:t>shortcomings</w:t>
        </w:r>
        <w:r w:rsidDel="000E4756">
          <w:t xml:space="preserve"> in this custom aggregated index and some of its components. </w:t>
        </w:r>
        <w:r w:rsidRPr="004A4F4B" w:rsidDel="000E4756">
          <w:t xml:space="preserve">We then </w:t>
        </w:r>
        <w:r w:rsidRPr="00E024F3" w:rsidDel="000E4756">
          <w:t xml:space="preserve">restricted our analysis exclusively to the indexes widely used </w:t>
        </w:r>
        <w:r w:rsidDel="000E4756">
          <w:t>by</w:t>
        </w:r>
        <w:r w:rsidRPr="00E024F3" w:rsidDel="000E4756">
          <w:t xml:space="preserve"> acad</w:t>
        </w:r>
        <w:r w:rsidDel="000E4756">
          <w:t>emic</w:t>
        </w:r>
        <w:r w:rsidRPr="00E024F3" w:rsidDel="000E4756">
          <w:t>, gover</w:t>
        </w:r>
        <w:r w:rsidDel="000E4756">
          <w:t>n</w:t>
        </w:r>
        <w:r w:rsidRPr="00E024F3" w:rsidDel="000E4756">
          <w:t>mental and other institutions</w:t>
        </w:r>
        <w:r w:rsidDel="000E4756">
          <w:t xml:space="preserve"> </w:t>
        </w:r>
        <w:r w:rsidR="00664B41" w:rsidDel="000E4756">
          <w:t>(</w:t>
        </w:r>
        <w:r w:rsidRPr="007A2714" w:rsidDel="000E4756">
          <w:t>[@WEF_report, @GGGreport2015]</w:t>
        </w:r>
        <w:r w:rsidR="00664B41" w:rsidDel="000E4756">
          <w:t>)</w:t>
        </w:r>
        <w:r w:rsidDel="000E4756">
          <w:t>.</w:t>
        </w:r>
      </w:moveFrom>
    </w:p>
    <w:moveFromRangeEnd w:id="40"/>
    <w:p w14:paraId="7ACCAC3F" w14:textId="77777777" w:rsidR="00667533" w:rsidRDefault="00667533" w:rsidP="00667533">
      <w:pPr>
        <w:jc w:val="both"/>
      </w:pPr>
    </w:p>
    <w:p w14:paraId="18F8D531" w14:textId="5B3A1F31" w:rsidR="00667533" w:rsidRDefault="00667533" w:rsidP="00667533">
      <w:pPr>
        <w:jc w:val="both"/>
      </w:pPr>
      <w:r>
        <w:t>The article is structured as follows</w:t>
      </w:r>
      <w:r w:rsidRPr="00E024F3">
        <w:rPr>
          <w:lang w:val="en-US"/>
        </w:rPr>
        <w:t>:</w:t>
      </w:r>
      <w:r>
        <w:rPr>
          <w:lang w:val="en-US"/>
        </w:rPr>
        <w:t xml:space="preserve"> Section 2 presents </w:t>
      </w:r>
      <w:r>
        <w:t>the</w:t>
      </w:r>
      <w:r w:rsidRPr="006E32B2">
        <w:t xml:space="preserve"> summary of </w:t>
      </w:r>
      <w:r>
        <w:t>FH original</w:t>
      </w:r>
      <w:r w:rsidRPr="006E32B2">
        <w:t xml:space="preserve"> article</w:t>
      </w:r>
      <w:r>
        <w:t xml:space="preserve">, while </w:t>
      </w:r>
      <w:r w:rsidRPr="006E32B2">
        <w:t>Section 3</w:t>
      </w:r>
      <w:r>
        <w:t xml:space="preserve"> contains our replication of FH main findings.</w:t>
      </w:r>
      <w:r w:rsidRPr="006E32B2">
        <w:t xml:space="preserve"> </w:t>
      </w:r>
      <w:r>
        <w:t xml:space="preserve">The first part of </w:t>
      </w:r>
      <w:r w:rsidRPr="003B7433">
        <w:t>Section 4</w:t>
      </w:r>
      <w:r w:rsidRPr="00E024F3">
        <w:t xml:space="preserve"> is dedicated to the issues related to </w:t>
      </w:r>
      <w:r>
        <w:t xml:space="preserve">measuring gender inequality </w:t>
      </w:r>
      <w:r w:rsidRPr="00667533">
        <w:t>–</w:t>
      </w:r>
      <w:r>
        <w:t xml:space="preserve"> particularly the custom index FH built for this purpose </w:t>
      </w:r>
      <w:r w:rsidRPr="00667533">
        <w:t>–</w:t>
      </w:r>
      <w:r>
        <w:t xml:space="preserve"> </w:t>
      </w:r>
      <w:r w:rsidRPr="00E024F3">
        <w:t xml:space="preserve">while the second </w:t>
      </w:r>
      <w:r>
        <w:t>part</w:t>
      </w:r>
      <w:r w:rsidRPr="00E024F3">
        <w:t xml:space="preserve"> report</w:t>
      </w:r>
      <w:r>
        <w:t>s</w:t>
      </w:r>
      <w:r w:rsidRPr="00E024F3">
        <w:t xml:space="preserve"> the magnitude of the effects</w:t>
      </w:r>
      <w:r>
        <w:t xml:space="preserve"> of gender differences</w:t>
      </w:r>
      <w:r w:rsidRPr="00E024F3">
        <w:t xml:space="preserve"> </w:t>
      </w:r>
      <w:r>
        <w:t>on</w:t>
      </w:r>
      <w:r w:rsidRPr="00E024F3">
        <w:t xml:space="preserve"> </w:t>
      </w:r>
      <w:r>
        <w:t>aggregated and separate preference</w:t>
      </w:r>
      <w:r w:rsidRPr="003B7433">
        <w:t xml:space="preserve">. </w:t>
      </w:r>
      <w:r w:rsidRPr="004E2BC2">
        <w:t>Finally, in the Discussion</w:t>
      </w:r>
      <w:r>
        <w:t xml:space="preserve"> and Conclusions</w:t>
      </w:r>
      <w:r w:rsidRPr="004E2BC2">
        <w:t xml:space="preserve"> (Section 5), we evaluate the relevance of our results for further studies and practical use in various areas.</w:t>
      </w:r>
    </w:p>
    <w:p w14:paraId="1D176649" w14:textId="77777777" w:rsidR="00667533" w:rsidRDefault="00667533" w:rsidP="00667533">
      <w:pPr>
        <w:jc w:val="both"/>
      </w:pPr>
    </w:p>
    <w:p w14:paraId="2B3682E3" w14:textId="375A81E9" w:rsidR="00F82FE6" w:rsidRDefault="00667533" w:rsidP="006E359D">
      <w:pPr>
        <w:jc w:val="both"/>
      </w:pPr>
      <w:r>
        <w:t>The code used to perform the analysis, the input, and the output data are publicly available (or referenced to be downloaded) at https://github.com/scerioli/Global-Preferences-Survey.</w:t>
      </w:r>
    </w:p>
    <w:p w14:paraId="5C489FBC" w14:textId="77777777" w:rsidR="006E359D" w:rsidRDefault="00B36E4E" w:rsidP="006E359D">
      <w:pPr>
        <w:pStyle w:val="Heading1"/>
        <w:jc w:val="both"/>
        <w:rPr>
          <w:rFonts w:ascii="Arial" w:hAnsi="Arial" w:cs="Arial"/>
          <w:color w:val="auto"/>
        </w:rPr>
      </w:pPr>
      <w:r w:rsidRPr="00B36E4E">
        <w:rPr>
          <w:rFonts w:ascii="Arial" w:hAnsi="Arial" w:cs="Arial"/>
          <w:color w:val="auto"/>
        </w:rPr>
        <w:t>2. Summary of the Original Article</w:t>
      </w:r>
    </w:p>
    <w:p w14:paraId="6398D97C" w14:textId="2B2F9A8B" w:rsidR="00B36E4E" w:rsidRPr="006E359D" w:rsidRDefault="00B36E4E" w:rsidP="000E5033">
      <w:pPr>
        <w:jc w:val="both"/>
        <w:pPrChange w:id="42" w:author="Cerioli, Sara" w:date="2024-01-06T18:02:00Z">
          <w:pPr/>
        </w:pPrChange>
      </w:pPr>
      <w:r>
        <w:t xml:space="preserve">In this section, we summarize the analysis and main findings of the original article </w:t>
      </w:r>
      <w:r w:rsidRPr="00E23B93">
        <w:t>[@doi:10.1126/science.aas9899</w:t>
      </w:r>
      <w:r w:rsidRPr="00B36E4E">
        <w:t>]</w:t>
      </w:r>
      <w:r>
        <w:t xml:space="preserve">. The authors used the Gallup World Poll 2012 Global Preference Survey to measure gender differences in economic preferences across 76 countries, representing nearly 90% of the world population, with a total of almost 80,000 people surveyed and each country having around 1,000 participants. </w:t>
      </w:r>
    </w:p>
    <w:p w14:paraId="79DC5903" w14:textId="77777777" w:rsidR="00B36E4E" w:rsidRDefault="00B36E4E" w:rsidP="000E5033">
      <w:pPr>
        <w:jc w:val="both"/>
      </w:pPr>
    </w:p>
    <w:p w14:paraId="154FC8AB" w14:textId="77777777" w:rsidR="00B36E4E" w:rsidRDefault="00B36E4E" w:rsidP="000E5033">
      <w:pPr>
        <w:jc w:val="both"/>
      </w:pPr>
      <w:r>
        <w:lastRenderedPageBreak/>
        <w:t>Survey participants were asked to answer qualitative and quantitative questions and their score on each preference was assigned based on a weighted mean of the answers given (for more details, we refer to @FH_SM, section “Extended Materials and Methods”). Therefore, for each person in the data set, each of the six economic preferences was scored. Additional individual-level variables indicating age, sex, education level, subjective math skills (as a proxy for cognitive skills), and household income quintile also were collected.</w:t>
      </w:r>
    </w:p>
    <w:p w14:paraId="30D21646" w14:textId="77777777" w:rsidR="00B36E4E" w:rsidRDefault="00B36E4E" w:rsidP="00B36E4E">
      <w:pPr>
        <w:jc w:val="both"/>
      </w:pPr>
    </w:p>
    <w:p w14:paraId="06AD4038" w14:textId="77777777" w:rsidR="00B36E4E" w:rsidRDefault="00B36E4E" w:rsidP="00B36E4E">
      <w:pPr>
        <w:jc w:val="both"/>
      </w:pPr>
      <w:r>
        <w:t>The authors proposed two competing hypotheses to be tested:</w:t>
      </w:r>
    </w:p>
    <w:p w14:paraId="3F854E14" w14:textId="77777777" w:rsidR="00B36E4E" w:rsidRDefault="00B36E4E" w:rsidP="00B36E4E">
      <w:pPr>
        <w:jc w:val="both"/>
      </w:pPr>
    </w:p>
    <w:p w14:paraId="781135C5" w14:textId="77777777" w:rsidR="00B36E4E" w:rsidRPr="00B36E4E" w:rsidRDefault="00B36E4E" w:rsidP="00B36E4E">
      <w:pPr>
        <w:jc w:val="both"/>
      </w:pPr>
      <w:r w:rsidRPr="00B36E4E">
        <w:t>1. Social role hypothesis: “Following social role theory, one may hypothesize that gender differences in preferences attenuate in more developed, gender-egalitarian countries [...]. As a consequence, according to the social role hypothesis, higher economic development and gender equality (and the associated dissolution of traditional gender roles) should lead to a narrowing of gender differences in preferences."</w:t>
      </w:r>
    </w:p>
    <w:p w14:paraId="4748C4F8" w14:textId="77777777" w:rsidR="00B36E4E" w:rsidRPr="00B36E4E" w:rsidRDefault="00B36E4E" w:rsidP="00B36E4E">
      <w:pPr>
        <w:jc w:val="both"/>
      </w:pPr>
    </w:p>
    <w:p w14:paraId="4DB9486B" w14:textId="77777777" w:rsidR="00B36E4E" w:rsidRPr="00B36E4E" w:rsidRDefault="00B36E4E" w:rsidP="00B36E4E">
      <w:pPr>
        <w:jc w:val="both"/>
      </w:pPr>
      <w:r w:rsidRPr="00B36E4E">
        <w:t>2. Resource hypothesis: "In contrast [to hypothesis 1], there is reason to expect that gender differences in preferences expand with economic development and gender equality [...]. In sum, greater availability of material and social resources to both women and men may facilitate the independent development and expression of gender-specific preferences, and hence may lead to an expansion of gender differences in more developed and gender-egalitarian countries."</w:t>
      </w:r>
    </w:p>
    <w:p w14:paraId="581C010B" w14:textId="77777777" w:rsidR="00B36E4E" w:rsidRDefault="00B36E4E" w:rsidP="00B36E4E">
      <w:pPr>
        <w:jc w:val="both"/>
      </w:pPr>
    </w:p>
    <w:p w14:paraId="4560EA79" w14:textId="27E8B851" w:rsidR="00B36E4E" w:rsidRDefault="00B36E4E" w:rsidP="00B36E4E">
      <w:pPr>
        <w:jc w:val="both"/>
      </w:pPr>
      <w:r>
        <w:t>To aggregate</w:t>
      </w:r>
      <w:r>
        <w:t xml:space="preserve"> </w:t>
      </w:r>
      <w:r>
        <w:t xml:space="preserve">gender differences among the six economic preferences, </w:t>
      </w:r>
      <w:ins w:id="43" w:author="Cerioli, Sara" w:date="2024-01-06T18:03:00Z">
        <w:r w:rsidR="00F70132">
          <w:t>the dimensionality-reduction technique of</w:t>
        </w:r>
      </w:ins>
      <w:del w:id="44" w:author="Cerioli, Sara" w:date="2024-01-06T18:03:00Z">
        <w:r w:rsidDel="00F70132">
          <w:delText>a</w:delText>
        </w:r>
      </w:del>
      <w:r>
        <w:t xml:space="preserve"> </w:t>
      </w:r>
      <w:ins w:id="45" w:author="Cerioli, Sara" w:date="2024-01-06T18:03:00Z">
        <w:r w:rsidR="00B9624D">
          <w:t>p</w:t>
        </w:r>
      </w:ins>
      <w:del w:id="46" w:author="Cerioli, Sara" w:date="2024-01-06T18:03:00Z">
        <w:r w:rsidDel="00B9624D">
          <w:delText>p</w:delText>
        </w:r>
      </w:del>
      <w:r>
        <w:t xml:space="preserve">rincipal component analysis </w:t>
      </w:r>
      <w:del w:id="47" w:author="Cerioli, Sara" w:date="2024-01-06T18:04:00Z">
        <w:r w:rsidDel="00B9624D">
          <w:delText>(</w:delText>
        </w:r>
      </w:del>
      <w:del w:id="48" w:author="Cerioli, Sara" w:date="2024-01-06T18:03:00Z">
        <w:r w:rsidDel="00F70132">
          <w:delText xml:space="preserve">which is a dimensionality-reduction technique, </w:delText>
        </w:r>
      </w:del>
      <w:r w:rsidRPr="00FC4FE8">
        <w:t>[@PCAbible]</w:t>
      </w:r>
      <w:del w:id="49" w:author="Cerioli, Sara" w:date="2024-01-06T18:04:00Z">
        <w:r w:rsidDel="00B9624D">
          <w:delText>)</w:delText>
        </w:r>
      </w:del>
      <w:r>
        <w:t xml:space="preserve"> was performed on the gender coefficients. The first component of the PCA was then used as a summary index for gender differences in </w:t>
      </w:r>
      <w:r w:rsidRPr="00A05E5F">
        <w:t>economic preferences. The logarithm of GDP per capita (Log GDP p/c) was used as a proxy for the economic development of the countries under study, while for gender equality FH used a customized gender equality index, which they called the Gender Equality</w:t>
      </w:r>
      <w:r>
        <w:t xml:space="preserve"> Index. This index is built using the first component of a PCA applied to four different indexes for gender equality: the World Economic Forum Gender Global Gap Index (WEF GGGI), the United Nations Development Programme Gender Inequality Index (UNDP GII), the ratio of female to male labor force participation (F/M LFP), taken from the World Bank database, and the Time Since Women's Suffrage (TSWS), from the Inter-Parliamentary Union Website.</w:t>
      </w:r>
    </w:p>
    <w:p w14:paraId="320FF7E1" w14:textId="77777777" w:rsidR="00B36E4E" w:rsidRDefault="00B36E4E" w:rsidP="00B36E4E">
      <w:pPr>
        <w:jc w:val="both"/>
      </w:pPr>
    </w:p>
    <w:p w14:paraId="29A53700" w14:textId="77777777" w:rsidR="00B36E4E" w:rsidRDefault="00B36E4E" w:rsidP="00B36E4E">
      <w:pPr>
        <w:jc w:val="both"/>
      </w:pPr>
      <w:r>
        <w:t>The study reported a positive, large, and statistically significant correlation between gender differences in economic preferences and Log GDP p/c (r = 0.67, p-value &lt; 0.0001), and between gender differences in economic preferences and the custom Gender Equality Index proposed by the authors (r = 0.56, p-value &lt; 0.0001), as reflected in the Research article summary and the graphic abstract of FH study. The authors also conducted a conditional analysis to isolate the impact of economic development and gender equality. This time they reported the regression coefficient being large and statistically significant  (slope coefficient = 0.53, p-value &lt; 0.0001) when gender differences were related to Log GDP p/c conditioned by Gender Equality Index, while moderately weak and statistically significant (slope coefficient = 0.32, p-value = 0.003) when relating to Gender Equality Index and controlling for Log GDP p/c.</w:t>
      </w:r>
    </w:p>
    <w:p w14:paraId="423BC0AF" w14:textId="77777777" w:rsidR="00B36E4E" w:rsidRDefault="00B36E4E" w:rsidP="00B36E4E">
      <w:pPr>
        <w:jc w:val="both"/>
      </w:pPr>
    </w:p>
    <w:p w14:paraId="60BA8CC2" w14:textId="71327F85" w:rsidR="006E359D" w:rsidRDefault="00B36E4E" w:rsidP="00B36E4E">
      <w:pPr>
        <w:jc w:val="both"/>
      </w:pPr>
      <w:r>
        <w:lastRenderedPageBreak/>
        <w:t>Based on this evidence, the authors concluded that higher levels of economic development and gender equality favor the manifestation of gender differences in preferences across countries, “highlighting the critical role of availability of material and social resources, as well as gender-equal access to these resources, in facilitating the independent formation and expression of gender-specific preferences</w:t>
      </w:r>
      <w:ins w:id="50" w:author="Cerioli, Sara" w:date="2024-01-06T18:05:00Z">
        <w:r w:rsidR="007D7EAE">
          <w:t>.</w:t>
        </w:r>
      </w:ins>
      <w:del w:id="51" w:author="Cerioli, Sara" w:date="2024-01-06T18:05:00Z">
        <w:r w:rsidDel="007D7EAE">
          <w:delText>.</w:delText>
        </w:r>
      </w:del>
      <w:r>
        <w:t>” [@doi:10.1126/science.aas9899].</w:t>
      </w:r>
    </w:p>
    <w:p w14:paraId="3E33B4F8" w14:textId="77777777" w:rsidR="006E359D" w:rsidRPr="006E359D" w:rsidRDefault="006E359D" w:rsidP="006E359D">
      <w:pPr>
        <w:pStyle w:val="Heading1"/>
        <w:jc w:val="both"/>
        <w:rPr>
          <w:rFonts w:ascii="Arial" w:hAnsi="Arial" w:cs="Arial"/>
          <w:color w:val="auto"/>
        </w:rPr>
      </w:pPr>
      <w:r w:rsidRPr="006E359D">
        <w:rPr>
          <w:rFonts w:ascii="Arial" w:hAnsi="Arial" w:cs="Arial"/>
          <w:color w:val="auto"/>
        </w:rPr>
        <w:t>3. Replication of the Original Analysis</w:t>
      </w:r>
    </w:p>
    <w:p w14:paraId="55D7430A" w14:textId="673A63D5" w:rsidR="006E359D" w:rsidRDefault="006E359D" w:rsidP="00B36E4E">
      <w:pPr>
        <w:jc w:val="both"/>
      </w:pPr>
      <w:r>
        <w:t xml:space="preserve">In this section, we describe the methodology used to replicate the analysis </w:t>
      </w:r>
      <w:r w:rsidRPr="00A05E5F">
        <w:t>in FH and we compare our results to theirs. Additionally, we make use of the robust linear regression</w:t>
      </w:r>
      <w:r>
        <w:t xml:space="preserve"> </w:t>
      </w:r>
      <w:r w:rsidRPr="00A05E5F">
        <w:t xml:space="preserve">on the same data to take into account the non-normality of the data set. </w:t>
      </w:r>
    </w:p>
    <w:p w14:paraId="26308092" w14:textId="77777777" w:rsidR="00B36E4E" w:rsidRDefault="00B36E4E" w:rsidP="00260C26"/>
    <w:p w14:paraId="268CC45D" w14:textId="77777777" w:rsidR="0012766E" w:rsidRPr="006E359D" w:rsidRDefault="0012766E" w:rsidP="0012766E">
      <w:pPr>
        <w:pStyle w:val="Heading2"/>
        <w:jc w:val="both"/>
        <w:rPr>
          <w:rFonts w:ascii="Arial" w:hAnsi="Arial" w:cs="Arial"/>
          <w:color w:val="auto"/>
        </w:rPr>
      </w:pPr>
      <w:r w:rsidRPr="006E359D">
        <w:rPr>
          <w:rFonts w:ascii="Arial" w:hAnsi="Arial" w:cs="Arial"/>
          <w:color w:val="auto"/>
        </w:rPr>
        <w:t>3.1 Data</w:t>
      </w:r>
    </w:p>
    <w:p w14:paraId="0155EF8B" w14:textId="77777777" w:rsidR="0012766E" w:rsidRDefault="0012766E" w:rsidP="0012766E">
      <w:pPr>
        <w:jc w:val="both"/>
      </w:pPr>
      <w:r>
        <w:t>To conduct the replication, we downloaded the Gallup World Poll 2012 Global Preferences Survey data set from the [briq - Institute on Behavior &amp; Inequality](</w:t>
      </w:r>
      <w:hyperlink r:id="rId10" w:history="1">
        <w:r w:rsidRPr="000C366C">
          <w:rPr>
            <w:rStyle w:val="Hyperlink"/>
          </w:rPr>
          <w:t>https://www.briq-institute.org/global-preferences/home</w:t>
        </w:r>
      </w:hyperlink>
      <w:r>
        <w:t>) website. The full data set is under restricted access, and education level and household income quintile on the individual level are not available in the open-access version (for more information, see Supplementary Material "Data Collection, Cleaning, and Standardization"). In their Supplementary Material  [@FH_SM], FH provide a complementary analysis where all the independent variables (except for gender) are dropped, and the results are coherent with what was found in their main analysis. Therefore, we decided to continue the replication study without having access to education level and income quintile.</w:t>
      </w:r>
    </w:p>
    <w:p w14:paraId="51E0DD59" w14:textId="77777777" w:rsidR="006E359D" w:rsidRDefault="006E359D" w:rsidP="0012766E">
      <w:pPr>
        <w:jc w:val="both"/>
      </w:pPr>
    </w:p>
    <w:p w14:paraId="58D34D1C" w14:textId="77777777" w:rsidR="0012766E" w:rsidRPr="006E359D" w:rsidRDefault="0012766E" w:rsidP="0012766E">
      <w:pPr>
        <w:pStyle w:val="Heading2"/>
        <w:jc w:val="both"/>
        <w:rPr>
          <w:rFonts w:ascii="Arial" w:hAnsi="Arial" w:cs="Arial"/>
          <w:color w:val="auto"/>
        </w:rPr>
      </w:pPr>
      <w:bookmarkStart w:id="52" w:name="_xagjygqkfs7q" w:colFirst="0" w:colLast="0"/>
      <w:bookmarkEnd w:id="52"/>
      <w:r w:rsidRPr="006E359D">
        <w:rPr>
          <w:rFonts w:ascii="Arial" w:hAnsi="Arial" w:cs="Arial"/>
          <w:color w:val="auto"/>
        </w:rPr>
        <w:t>3.2 Methods and Results</w:t>
      </w:r>
    </w:p>
    <w:p w14:paraId="0F96F4AB" w14:textId="77777777" w:rsidR="0092273D" w:rsidRPr="0092273D" w:rsidRDefault="0092273D" w:rsidP="0092273D">
      <w:pPr>
        <w:jc w:val="both"/>
      </w:pPr>
      <w:r w:rsidRPr="00B25084">
        <w:t>Following the analysis conducted by</w:t>
      </w:r>
      <w:r>
        <w:t xml:space="preserve"> FH</w:t>
      </w:r>
      <w:r w:rsidRPr="00B25084">
        <w:t>, we built a multilinear regression model to assess the relationship between eac</w:t>
      </w:r>
      <w:r>
        <w:t xml:space="preserve">h of the six economic preferences, </w:t>
      </w:r>
      <w:r w:rsidRPr="0092273D">
        <w:t>standardized at the global level to exhibit a mean of 0 and a standard deviation of 1, and the independent variables associated to the individuals across countries:</w:t>
      </w:r>
    </w:p>
    <w:p w14:paraId="2D34FD25" w14:textId="77777777" w:rsidR="0092273D" w:rsidRDefault="0092273D" w:rsidP="0092273D">
      <w:pPr>
        <w:jc w:val="both"/>
      </w:pPr>
    </w:p>
    <w:p w14:paraId="64E030AF" w14:textId="77777777" w:rsidR="0092273D" w:rsidRDefault="0092273D" w:rsidP="0092273D">
      <w:pPr>
        <w:numPr>
          <w:ilvl w:val="0"/>
          <w:numId w:val="1"/>
        </w:numPr>
        <w:jc w:val="both"/>
      </w:pPr>
      <m:oMath>
        <m:r>
          <w:rPr>
            <w:rFonts w:ascii="Cambria Math" w:hAnsi="Cambria Math"/>
          </w:rPr>
          <m:t>preferenc</m:t>
        </m:r>
        <m:sSup>
          <m:sSupPr>
            <m:ctrlPr>
              <w:rPr>
                <w:rFonts w:ascii="Cambria Math" w:hAnsi="Cambria Math"/>
              </w:rPr>
            </m:ctrlPr>
          </m:sSupPr>
          <m:e>
            <m:sSub>
              <m:sSubPr>
                <m:ctrlPr>
                  <w:rPr>
                    <w:rFonts w:ascii="Cambria Math" w:hAnsi="Cambria Math"/>
                  </w:rPr>
                </m:ctrlPr>
              </m:sSubPr>
              <m:e>
                <m:r>
                  <w:rPr>
                    <w:rFonts w:ascii="Cambria Math" w:hAnsi="Cambria Math"/>
                  </w:rPr>
                  <m:t>e</m:t>
                </m:r>
              </m:e>
              <m:sub>
                <m:r>
                  <w:rPr>
                    <w:rFonts w:ascii="Cambria Math" w:hAnsi="Cambria Math"/>
                  </w:rPr>
                  <m:t>i</m:t>
                </m:r>
              </m:sub>
            </m:sSub>
          </m:e>
          <m:sup>
            <m:r>
              <w:rPr>
                <w:rFonts w:ascii="Cambria Math" w:hAnsi="Cambria Math"/>
              </w:rPr>
              <m:t>c</m:t>
            </m:r>
          </m:sup>
        </m:sSup>
        <m:r>
          <w:rPr>
            <w:rFonts w:ascii="Cambria Math" w:hAnsi="Cambria Math"/>
          </w:rPr>
          <m:t xml:space="preserve"> = </m:t>
        </m:r>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1</m:t>
                </m:r>
              </m:sub>
            </m:sSub>
          </m:e>
          <m:sup>
            <m:r>
              <w:rPr>
                <w:rFonts w:ascii="Cambria Math" w:hAnsi="Cambria Math"/>
              </w:rPr>
              <m:t>c</m:t>
            </m:r>
          </m:sup>
        </m:sSup>
        <m:r>
          <w:rPr>
            <w:rFonts w:ascii="Cambria Math" w:hAnsi="Cambria Math"/>
          </w:rPr>
          <m:t xml:space="preserve"> femal</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 + </m:t>
        </m:r>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2</m:t>
                </m:r>
              </m:sub>
            </m:sSub>
          </m:e>
          <m:sup>
            <m:r>
              <w:rPr>
                <w:rFonts w:ascii="Cambria Math" w:hAnsi="Cambria Math"/>
              </w:rPr>
              <m:t>c</m:t>
            </m:r>
          </m:sup>
        </m:sSup>
        <m:r>
          <w:rPr>
            <w:rFonts w:ascii="Cambria Math" w:hAnsi="Cambria Math"/>
          </w:rPr>
          <m:t xml:space="preserve"> ag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 + </m:t>
        </m:r>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3</m:t>
                </m:r>
              </m:sub>
            </m:sSub>
          </m:e>
          <m:sup>
            <m:r>
              <w:rPr>
                <w:rFonts w:ascii="Cambria Math" w:hAnsi="Cambria Math"/>
              </w:rPr>
              <m:t>c</m:t>
            </m:r>
          </m:sup>
        </m:sSup>
        <m:r>
          <w:rPr>
            <w:rFonts w:ascii="Cambria Math" w:hAnsi="Cambria Math"/>
          </w:rPr>
          <m:t xml:space="preserve"> ag</m:t>
        </m:r>
        <m:sSub>
          <m:sSubPr>
            <m:ctrlPr>
              <w:rPr>
                <w:rFonts w:ascii="Cambria Math" w:hAnsi="Cambria Math"/>
              </w:rPr>
            </m:ctrlPr>
          </m:sSubPr>
          <m:e>
            <m:sSup>
              <m:sSupPr>
                <m:ctrlPr>
                  <w:rPr>
                    <w:rFonts w:ascii="Cambria Math" w:hAnsi="Cambria Math"/>
                  </w:rPr>
                </m:ctrlPr>
              </m:sSupPr>
              <m:e>
                <m:r>
                  <w:rPr>
                    <w:rFonts w:ascii="Cambria Math" w:hAnsi="Cambria Math"/>
                  </w:rPr>
                  <m:t>e</m:t>
                </m:r>
              </m:e>
              <m:sup>
                <m:r>
                  <w:rPr>
                    <w:rFonts w:ascii="Cambria Math" w:hAnsi="Cambria Math"/>
                  </w:rPr>
                  <m:t>2</m:t>
                </m:r>
              </m:sup>
            </m:sSup>
          </m:e>
          <m:sub>
            <m:r>
              <w:rPr>
                <w:rFonts w:ascii="Cambria Math" w:hAnsi="Cambria Math"/>
              </w:rPr>
              <m:t>i</m:t>
            </m:r>
          </m:sub>
        </m:sSub>
        <m: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4</m:t>
                </m:r>
              </m:sub>
            </m:sSub>
          </m:e>
          <m:sup>
            <m:r>
              <w:rPr>
                <w:rFonts w:ascii="Cambria Math" w:hAnsi="Cambria Math"/>
              </w:rPr>
              <m:t>c</m:t>
            </m:r>
          </m:sup>
        </m:sSup>
        <m:r>
          <w:rPr>
            <w:rFonts w:ascii="Cambria Math" w:hAnsi="Cambria Math"/>
          </w:rPr>
          <m:t xml:space="preserve"> subj math skill</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rPr>
            </m:ctrlPr>
          </m:sSubPr>
          <m:e>
            <m:r>
              <w:rPr>
                <w:rFonts w:ascii="Cambria Math" w:hAnsi="Cambria Math"/>
              </w:rPr>
              <m:t>ϵ</m:t>
            </m:r>
          </m:e>
          <m:sub>
            <m:r>
              <w:rPr>
                <w:rFonts w:ascii="Cambria Math" w:hAnsi="Cambria Math"/>
              </w:rPr>
              <m:t>i</m:t>
            </m:r>
          </m:sub>
        </m:sSub>
      </m:oMath>
    </w:p>
    <w:p w14:paraId="07B884EA" w14:textId="77777777" w:rsidR="0092273D" w:rsidRDefault="0092273D" w:rsidP="0092273D">
      <w:pPr>
        <w:jc w:val="both"/>
      </w:pPr>
    </w:p>
    <w:p w14:paraId="4CCFC898" w14:textId="091AB94D" w:rsidR="0092273D" w:rsidRDefault="002E1335" w:rsidP="0092273D">
      <w:pPr>
        <w:jc w:val="both"/>
      </w:pPr>
      <w:r>
        <w:t>T</w:t>
      </w:r>
      <w:r w:rsidR="0092273D">
        <w:t xml:space="preserve">he subscript </w:t>
      </w:r>
      <w:r w:rsidR="0092273D">
        <w:rPr>
          <w:i/>
        </w:rPr>
        <w:t>i</w:t>
      </w:r>
      <w:r w:rsidR="0092273D">
        <w:t xml:space="preserve"> is the index of a survey participant and </w:t>
      </w:r>
      <w:r w:rsidR="0092273D">
        <w:rPr>
          <w:i/>
        </w:rPr>
        <w:t>c</w:t>
      </w:r>
      <w:r w:rsidR="0092273D">
        <w:t xml:space="preserve"> is the index for a country. This results in six models – one for each economic preference – with four coefficients. The coefficient for the dummy variable </w:t>
      </w:r>
      <m:oMath>
        <m:r>
          <w:rPr>
            <w:rFonts w:ascii="Cambria Math" w:hAnsi="Cambria Math"/>
          </w:rPr>
          <m:t>female</m:t>
        </m:r>
      </m:oMath>
      <w:r w:rsidR="0092273D">
        <w:t xml:space="preserve">, </w:t>
      </w:r>
      <m:oMath>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1</m:t>
                </m:r>
              </m:sub>
            </m:sSub>
          </m:e>
          <m:sup>
            <m:r>
              <w:rPr>
                <w:rFonts w:ascii="Cambria Math" w:hAnsi="Cambria Math"/>
              </w:rPr>
              <m:t>c</m:t>
            </m:r>
          </m:sup>
        </m:sSup>
        <m:r>
          <w:rPr>
            <w:rFonts w:ascii="Cambria Math" w:hAnsi="Cambria Math"/>
          </w:rPr>
          <m:t xml:space="preserve"> </m:t>
        </m:r>
      </m:oMath>
      <w:r w:rsidR="0092273D">
        <w:t>, is used as a measure for gender difference</w:t>
      </w:r>
      <w:r w:rsidR="0092273D" w:rsidRPr="0092273D">
        <w:t>, showing how many standard deviations far apart are men and women for a given economic preference</w:t>
      </w:r>
      <w:r w:rsidR="001D5D74">
        <w:t xml:space="preserve"> in a certain country</w:t>
      </w:r>
      <w:r w:rsidR="002F352D">
        <w:t>.</w:t>
      </w:r>
    </w:p>
    <w:p w14:paraId="45E2F564" w14:textId="77777777" w:rsidR="0012766E" w:rsidRDefault="0012766E" w:rsidP="0012766E">
      <w:pPr>
        <w:jc w:val="both"/>
      </w:pPr>
    </w:p>
    <w:p w14:paraId="2EECCA81" w14:textId="1BB90EA3" w:rsidR="0012766E" w:rsidRDefault="0012766E" w:rsidP="0012766E">
      <w:pPr>
        <w:jc w:val="both"/>
      </w:pPr>
      <w:r>
        <w:t xml:space="preserve">We performed a PCA on the six coefficients for gender differences </w:t>
      </w:r>
      <w:ins w:id="53" w:author="Cerioli, Sara" w:date="2024-01-06T18:14:00Z">
        <w:r w:rsidR="001D5D74">
          <w:t>of the</w:t>
        </w:r>
      </w:ins>
      <w:del w:id="54" w:author="Cerioli, Sara" w:date="2024-01-06T18:14:00Z">
        <w:r w:rsidDel="001D5D74">
          <w:delText>i</w:delText>
        </w:r>
      </w:del>
      <w:del w:id="55" w:author="Cerioli, Sara" w:date="2024-01-06T18:13:00Z">
        <w:r w:rsidDel="001D5D74">
          <w:delText>n</w:delText>
        </w:r>
      </w:del>
      <w:r>
        <w:t xml:space="preserve"> separate preference measures and used the first component to obtain a single measure for gender differences. FH referred to this summarized index as "average gender differences". We find this nomenclature potentially confusing, therefore we refer to it as either “aggregated index”, or as “summarized index”, rather than "average". The PCA technique has also been applied to the four gender equality indexes to get the joint index (Gender Equality Index) already described in Section 2 of this paper.</w:t>
      </w:r>
    </w:p>
    <w:p w14:paraId="4D219426" w14:textId="77777777" w:rsidR="0012766E" w:rsidRDefault="0012766E" w:rsidP="0012766E">
      <w:pPr>
        <w:jc w:val="both"/>
      </w:pPr>
    </w:p>
    <w:p w14:paraId="6014CC37" w14:textId="77777777" w:rsidR="00FA5698" w:rsidRPr="00FA5698" w:rsidRDefault="00FA5698" w:rsidP="00FA5698">
      <w:pPr>
        <w:jc w:val="both"/>
      </w:pPr>
      <w:r w:rsidRPr="00FA5698">
        <w:lastRenderedPageBreak/>
        <w:t>The competing hypotheses proposed by FH and described in Section 2 can be formally written using the following multilinear model:</w:t>
      </w:r>
    </w:p>
    <w:p w14:paraId="18EB504C" w14:textId="77777777" w:rsidR="00FA5698" w:rsidRPr="00FA5698" w:rsidRDefault="00FA5698" w:rsidP="00FA5698">
      <w:pPr>
        <w:jc w:val="both"/>
      </w:pPr>
    </w:p>
    <w:p w14:paraId="16741FD2" w14:textId="77777777" w:rsidR="00FA5698" w:rsidRPr="00FA5698" w:rsidRDefault="00FA5698" w:rsidP="004E2A6A">
      <w:pPr>
        <w:numPr>
          <w:ilvl w:val="0"/>
          <w:numId w:val="1"/>
        </w:numPr>
        <w:jc w:val="both"/>
      </w:pPr>
      <m:oMath>
        <m:r>
          <w:rPr>
            <w:rFonts w:ascii="Cambria Math" w:hAnsi="Cambria Math"/>
          </w:rPr>
          <m:t xml:space="preserve">Gender Diff = </m:t>
        </m:r>
        <m:sSub>
          <m:sSubPr>
            <m:ctrlPr>
              <w:rPr>
                <w:rFonts w:ascii="Cambria Math" w:hAnsi="Cambria Math"/>
              </w:rPr>
            </m:ctrlPr>
          </m:sSubPr>
          <m:e>
            <m:r>
              <w:rPr>
                <w:rFonts w:ascii="Cambria Math" w:hAnsi="Cambria Math"/>
              </w:rPr>
              <m:t>β</m:t>
            </m:r>
          </m:e>
          <m:sub>
            <m:r>
              <w:rPr>
                <w:rFonts w:ascii="Cambria Math" w:hAnsi="Cambria Math"/>
              </w:rPr>
              <m:t>econdev</m:t>
            </m:r>
          </m:sub>
        </m:sSub>
        <m:r>
          <w:rPr>
            <w:rFonts w:ascii="Cambria Math" w:hAnsi="Cambria Math"/>
          </w:rPr>
          <m:t xml:space="preserve"> Econ Dev + </m:t>
        </m:r>
        <m:sSub>
          <m:sSubPr>
            <m:ctrlPr>
              <w:rPr>
                <w:rFonts w:ascii="Cambria Math" w:hAnsi="Cambria Math"/>
              </w:rPr>
            </m:ctrlPr>
          </m:sSubPr>
          <m:e>
            <m:r>
              <w:rPr>
                <w:rFonts w:ascii="Cambria Math" w:hAnsi="Cambria Math"/>
              </w:rPr>
              <m:t>β</m:t>
            </m:r>
          </m:e>
          <m:sub>
            <m:r>
              <w:rPr>
                <w:rFonts w:ascii="Cambria Math" w:hAnsi="Cambria Math"/>
              </w:rPr>
              <m:t>gender equality</m:t>
            </m:r>
          </m:sub>
        </m:sSub>
        <m:r>
          <w:rPr>
            <w:rFonts w:ascii="Cambria Math" w:hAnsi="Cambria Math"/>
          </w:rPr>
          <m:t xml:space="preserve"> Gender Equality</m:t>
        </m:r>
      </m:oMath>
    </w:p>
    <w:p w14:paraId="7FF57534" w14:textId="77777777" w:rsidR="00FA5698" w:rsidRPr="00FA5698" w:rsidRDefault="00FA5698" w:rsidP="00FA5698">
      <w:pPr>
        <w:jc w:val="both"/>
      </w:pPr>
    </w:p>
    <w:p w14:paraId="069E5BC2" w14:textId="69A4A687" w:rsidR="00FA5698" w:rsidRPr="00FA5698" w:rsidRDefault="00FA5698" w:rsidP="00FA5698">
      <w:pPr>
        <w:jc w:val="both"/>
      </w:pPr>
      <w:r w:rsidRPr="00FA5698">
        <w:t xml:space="preserve">Where the variable </w:t>
      </w:r>
      <w:r w:rsidRPr="00FA5698">
        <w:rPr>
          <w:i/>
          <w:iCs/>
        </w:rPr>
        <w:t xml:space="preserve">Econ Dev </w:t>
      </w:r>
      <w:r w:rsidRPr="00FA5698">
        <w:t xml:space="preserve">is always Log GDP p/c, while </w:t>
      </w:r>
      <w:r w:rsidRPr="00FA5698">
        <w:rPr>
          <w:i/>
          <w:iCs/>
        </w:rPr>
        <w:t>Gender Equality</w:t>
      </w:r>
      <w:r w:rsidRPr="00FA5698">
        <w:t xml:space="preserve"> can be either the Gender Equality Index, or one of its sub-indexes (WEF GGGI, UNDP GII, F/M LFP, and TSWS). All the variables were standardized at the global level to show a mean of 0 and a standard deviation of 1. After standardization at the global level, </w:t>
      </w:r>
      <w:r w:rsidRPr="00FA5698">
        <w:rPr>
          <w:i/>
          <w:iCs/>
        </w:rPr>
        <w:t>Gender</w:t>
      </w:r>
      <w:ins w:id="56" w:author="Cerioli, Sara" w:date="2024-01-06T18:14:00Z">
        <w:r w:rsidR="00E75991">
          <w:rPr>
            <w:i/>
            <w:iCs/>
          </w:rPr>
          <w:t xml:space="preserve"> </w:t>
        </w:r>
      </w:ins>
      <w:r w:rsidRPr="00FA5698">
        <w:rPr>
          <w:i/>
          <w:iCs/>
        </w:rPr>
        <w:t>Diff</w:t>
      </w:r>
      <w:r w:rsidRPr="00FA5698">
        <w:t xml:space="preserve"> shows how many standard deviations away is a certain country from the global average gender difference.</w:t>
      </w:r>
    </w:p>
    <w:p w14:paraId="1177C4B7" w14:textId="77777777" w:rsidR="0012766E" w:rsidRDefault="0012766E" w:rsidP="0012766E">
      <w:pPr>
        <w:jc w:val="both"/>
        <w:rPr>
          <w:color w:val="9900FF"/>
        </w:rPr>
      </w:pPr>
    </w:p>
    <w:p w14:paraId="3AC24B1E" w14:textId="77777777" w:rsidR="0012766E" w:rsidRDefault="0012766E" w:rsidP="0012766E">
      <w:pPr>
        <w:jc w:val="both"/>
      </w:pPr>
      <w:r>
        <w:t>From the equation above, we would expect that:</w:t>
      </w:r>
    </w:p>
    <w:p w14:paraId="4AC87EF0" w14:textId="77777777" w:rsidR="0012766E" w:rsidRDefault="0012766E" w:rsidP="0012766E">
      <w:pPr>
        <w:jc w:val="both"/>
      </w:pPr>
    </w:p>
    <w:p w14:paraId="08BA8A24" w14:textId="77777777" w:rsidR="0012766E" w:rsidRDefault="0012766E" w:rsidP="0012766E">
      <w:pPr>
        <w:jc w:val="both"/>
      </w:pPr>
      <w:r>
        <w:t>1. If the social role hypothesis is correct, the model above will result in negative coefficients for economic development and gender equality.</w:t>
      </w:r>
    </w:p>
    <w:p w14:paraId="77524F75" w14:textId="77777777" w:rsidR="0012766E" w:rsidRDefault="0012766E" w:rsidP="0012766E">
      <w:pPr>
        <w:jc w:val="both"/>
      </w:pPr>
    </w:p>
    <w:p w14:paraId="2BBF272D" w14:textId="77777777" w:rsidR="0012766E" w:rsidRDefault="0012766E" w:rsidP="0012766E">
      <w:pPr>
        <w:jc w:val="both"/>
      </w:pPr>
      <w:r>
        <w:t>2. If the resource hypothesis is correct, then we will have positive coefficients for economic development and gender equality.</w:t>
      </w:r>
    </w:p>
    <w:p w14:paraId="5F4EC3EF" w14:textId="77777777" w:rsidR="0012766E" w:rsidRDefault="0012766E" w:rsidP="0012766E">
      <w:pPr>
        <w:jc w:val="both"/>
      </w:pPr>
    </w:p>
    <w:p w14:paraId="6BBF98D0" w14:textId="77777777" w:rsidR="0012766E" w:rsidRDefault="0012766E" w:rsidP="0012766E">
      <w:pPr>
        <w:jc w:val="both"/>
      </w:pPr>
      <w:r>
        <w:t xml:space="preserve">Any other scenario (for example, when one coefficient in the model is positive and the other is negative) is left out of FH’s original research design  and would require the formulation of additional hypotheses and further studies. </w:t>
      </w:r>
    </w:p>
    <w:p w14:paraId="30566078" w14:textId="77777777" w:rsidR="0012766E" w:rsidRDefault="0012766E" w:rsidP="0012766E">
      <w:pPr>
        <w:jc w:val="both"/>
      </w:pPr>
    </w:p>
    <w:p w14:paraId="7CBFADA3" w14:textId="77777777" w:rsidR="0012766E" w:rsidRPr="006E359D" w:rsidRDefault="0012766E" w:rsidP="0012766E">
      <w:pPr>
        <w:jc w:val="both"/>
      </w:pPr>
      <w:r w:rsidRPr="006E359D">
        <w:t>Since the correlation between economic development and gender equality is a known effect [@10.2307/23644911; @GGGreport2015], we  checked the correlation between their proxies, regressing Log GDP p/c on the Gender Equality Index built by FH. The correlation found is moderately strong (r = 0.54) and statistically significant (p-value &lt; 0.0001), as one can see in our Supplementary Material, Figure 3. The multilinear regression takes into account this correlation, and the theorem from Frisch–Waugh–Lovell [@10.2307/1907330; @doi:10.1080/01621459.1963.10480682] guarantees that the coefficients found are the same as those found in the residual analysis, as performed in FH.</w:t>
      </w:r>
    </w:p>
    <w:p w14:paraId="60754272" w14:textId="77777777" w:rsidR="0012766E" w:rsidRPr="006E359D" w:rsidRDefault="0012766E" w:rsidP="0012766E">
      <w:pPr>
        <w:jc w:val="both"/>
      </w:pPr>
    </w:p>
    <w:p w14:paraId="0D82EF8D" w14:textId="77777777" w:rsidR="0012766E" w:rsidRDefault="0012766E" w:rsidP="0012766E">
      <w:pPr>
        <w:jc w:val="both"/>
      </w:pPr>
      <w:r>
        <w:t xml:space="preserve">We summarize in Table 1 the comparison of our analysis to </w:t>
      </w:r>
      <w:r w:rsidRPr="00E13076">
        <w:t xml:space="preserve">the one performed in </w:t>
      </w:r>
      <w:r>
        <w:t xml:space="preserve">FH </w:t>
      </w:r>
      <w:r w:rsidRPr="00E13076">
        <w:t>(from Figures 2 A-F of @doi:10.1126/science.aas9899). The results found are all in agreement with th</w:t>
      </w:r>
      <w:r>
        <w:t xml:space="preserve">ose of the </w:t>
      </w:r>
      <w:r w:rsidRPr="00E13076">
        <w:t xml:space="preserve">original </w:t>
      </w:r>
      <w:r>
        <w:t>study</w:t>
      </w:r>
      <w:r w:rsidRPr="00E13076">
        <w:t xml:space="preserve"> (although with</w:t>
      </w:r>
      <w:r>
        <w:t xml:space="preserve"> some differences in p-values), except for the coefficient found for TSWS. The difference is not surprising, as TSWS was one of the most difficult indicators to replicate because of a lack of clear instructions in FH (see also our Supplementary Material, "Data Collection, Cleaning, and Standardization"). Note also that the coefficients for </w:t>
      </w:r>
      <w:r w:rsidRPr="00B613A0">
        <w:t xml:space="preserve">economic development conditional on the four single indexes for gender equality are not provided in </w:t>
      </w:r>
      <w:r>
        <w:t>FH’s original analysis.</w:t>
      </w:r>
    </w:p>
    <w:p w14:paraId="2D3B6F48" w14:textId="77777777" w:rsidR="006E359D" w:rsidRDefault="006E359D" w:rsidP="0012766E">
      <w:pPr>
        <w:jc w:val="both"/>
      </w:pPr>
    </w:p>
    <w:p w14:paraId="732CA96B" w14:textId="77777777" w:rsidR="0012766E" w:rsidRPr="006E359D" w:rsidRDefault="0012766E" w:rsidP="0012766E">
      <w:pPr>
        <w:pStyle w:val="Heading2"/>
        <w:jc w:val="both"/>
        <w:rPr>
          <w:rFonts w:ascii="Arial" w:hAnsi="Arial" w:cs="Arial"/>
          <w:color w:val="auto"/>
        </w:rPr>
      </w:pPr>
      <w:bookmarkStart w:id="57" w:name="_o4037minq8ep" w:colFirst="0" w:colLast="0"/>
      <w:bookmarkEnd w:id="57"/>
      <w:r w:rsidRPr="006E359D">
        <w:rPr>
          <w:rFonts w:ascii="Arial" w:hAnsi="Arial" w:cs="Arial"/>
          <w:color w:val="auto"/>
        </w:rPr>
        <w:t>3.3 Robust Linear Regression</w:t>
      </w:r>
    </w:p>
    <w:p w14:paraId="136C6CBA" w14:textId="77777777" w:rsidR="0012766E" w:rsidRDefault="0012766E" w:rsidP="0012766E">
      <w:pPr>
        <w:jc w:val="both"/>
      </w:pPr>
      <w:r>
        <w:t xml:space="preserve">Within the Global Preference Survey, economic preferences were measured with both qualitative and quantitative responses. For all the economic preferences, a qualitative question based on a Likert scale between 0 and 10 was used, while a quantitative measurement was performed for </w:t>
      </w:r>
      <w:r>
        <w:lastRenderedPageBreak/>
        <w:t>every preference excluding trust (please refer to @FH_SM for further details). This mixed approach of semi-continuous and ordered categorical variables has led us to the question of the appropriateness of the OLS method for the data analysis.</w:t>
      </w:r>
    </w:p>
    <w:p w14:paraId="4193E2FA" w14:textId="77777777" w:rsidR="0012766E" w:rsidRDefault="0012766E" w:rsidP="0012766E">
      <w:pPr>
        <w:jc w:val="both"/>
      </w:pPr>
    </w:p>
    <w:p w14:paraId="61776EA1" w14:textId="77777777" w:rsidR="0012766E" w:rsidRDefault="0012766E" w:rsidP="0012766E">
      <w:pPr>
        <w:spacing w:after="200"/>
        <w:jc w:val="both"/>
      </w:pPr>
      <w:r>
        <w:t xml:space="preserve">A diagnostic test on the data for each preference and each country, carried out using a Shapiro-Wilk test, indicated the presence of non-normality for all the measured economic preferences. In all cases, the distribution of the data has been detected to be non-normally distributed. </w:t>
      </w:r>
    </w:p>
    <w:p w14:paraId="3C00FCC5" w14:textId="0090F917" w:rsidR="0012766E" w:rsidRDefault="0012766E" w:rsidP="006E359D">
      <w:pPr>
        <w:spacing w:after="200"/>
        <w:jc w:val="both"/>
      </w:pPr>
      <w:r>
        <w:t xml:space="preserve">Based on this outcome, we ran the previous analysis using robust linear regression </w:t>
      </w:r>
      <w:r w:rsidRPr="00155807">
        <w:t>[@fox2015applied]</w:t>
      </w:r>
      <w:r>
        <w:t xml:space="preserve"> instead of ordinary linear regression, to mitigate potential biases introduced by outliers. The results obtained with the robust linear regression did not differ significantly from the original and the replication analysis (see Table 1 below).</w:t>
      </w:r>
    </w:p>
    <w:tbl>
      <w:tblPr>
        <w:tblW w:w="10632"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3"/>
        <w:gridCol w:w="1605"/>
        <w:gridCol w:w="1559"/>
        <w:gridCol w:w="1559"/>
        <w:gridCol w:w="1701"/>
        <w:gridCol w:w="1985"/>
      </w:tblGrid>
      <w:tr w:rsidR="0012766E" w14:paraId="4E461664" w14:textId="77777777" w:rsidTr="006E359D">
        <w:trPr>
          <w:tblHeader/>
        </w:trPr>
        <w:tc>
          <w:tcPr>
            <w:tcW w:w="2223" w:type="dxa"/>
            <w:shd w:val="clear" w:color="auto" w:fill="auto"/>
            <w:tcMar>
              <w:top w:w="100" w:type="dxa"/>
              <w:left w:w="100" w:type="dxa"/>
              <w:bottom w:w="100" w:type="dxa"/>
              <w:right w:w="100" w:type="dxa"/>
            </w:tcMar>
          </w:tcPr>
          <w:p w14:paraId="0CEDF3A7" w14:textId="410055E8" w:rsidR="0012766E" w:rsidRDefault="0012766E" w:rsidP="00EF72B7">
            <w:pPr>
              <w:jc w:val="both"/>
              <w:rPr>
                <w:b/>
              </w:rPr>
            </w:pPr>
            <w:r>
              <w:rPr>
                <w:b/>
              </w:rPr>
              <w:t>Coefficient</w:t>
            </w:r>
          </w:p>
        </w:tc>
        <w:tc>
          <w:tcPr>
            <w:tcW w:w="1605" w:type="dxa"/>
            <w:shd w:val="clear" w:color="auto" w:fill="auto"/>
            <w:tcMar>
              <w:top w:w="100" w:type="dxa"/>
              <w:left w:w="100" w:type="dxa"/>
              <w:bottom w:w="100" w:type="dxa"/>
              <w:right w:w="100" w:type="dxa"/>
            </w:tcMar>
          </w:tcPr>
          <w:p w14:paraId="1FA8F83B" w14:textId="77777777" w:rsidR="0012766E" w:rsidRDefault="0012766E" w:rsidP="00EF72B7">
            <w:pPr>
              <w:jc w:val="both"/>
              <w:rPr>
                <w:b/>
              </w:rPr>
            </w:pPr>
            <w:r>
              <w:rPr>
                <w:b/>
              </w:rPr>
              <w:t>Regression on</w:t>
            </w:r>
          </w:p>
        </w:tc>
        <w:tc>
          <w:tcPr>
            <w:tcW w:w="1559" w:type="dxa"/>
            <w:shd w:val="clear" w:color="auto" w:fill="auto"/>
            <w:tcMar>
              <w:top w:w="100" w:type="dxa"/>
              <w:left w:w="100" w:type="dxa"/>
              <w:bottom w:w="100" w:type="dxa"/>
              <w:right w:w="100" w:type="dxa"/>
            </w:tcMar>
          </w:tcPr>
          <w:p w14:paraId="3047A981" w14:textId="77777777" w:rsidR="0012766E" w:rsidRDefault="0012766E" w:rsidP="00EF72B7">
            <w:pPr>
              <w:jc w:val="both"/>
              <w:rPr>
                <w:b/>
              </w:rPr>
            </w:pPr>
            <w:r>
              <w:rPr>
                <w:b/>
              </w:rPr>
              <w:t>Conditional on</w:t>
            </w:r>
          </w:p>
        </w:tc>
        <w:tc>
          <w:tcPr>
            <w:tcW w:w="1559" w:type="dxa"/>
            <w:shd w:val="clear" w:color="auto" w:fill="auto"/>
            <w:tcMar>
              <w:top w:w="100" w:type="dxa"/>
              <w:left w:w="100" w:type="dxa"/>
              <w:bottom w:w="100" w:type="dxa"/>
              <w:right w:w="100" w:type="dxa"/>
            </w:tcMar>
          </w:tcPr>
          <w:p w14:paraId="483E8AEF" w14:textId="77777777" w:rsidR="0012766E" w:rsidRDefault="0012766E" w:rsidP="00EF72B7">
            <w:pPr>
              <w:jc w:val="both"/>
              <w:rPr>
                <w:b/>
              </w:rPr>
            </w:pPr>
            <w:r>
              <w:rPr>
                <w:b/>
              </w:rPr>
              <w:t>Original (OLS)</w:t>
            </w:r>
          </w:p>
        </w:tc>
        <w:tc>
          <w:tcPr>
            <w:tcW w:w="1701" w:type="dxa"/>
            <w:shd w:val="clear" w:color="auto" w:fill="auto"/>
            <w:tcMar>
              <w:top w:w="100" w:type="dxa"/>
              <w:left w:w="100" w:type="dxa"/>
              <w:bottom w:w="100" w:type="dxa"/>
              <w:right w:w="100" w:type="dxa"/>
            </w:tcMar>
          </w:tcPr>
          <w:p w14:paraId="2264E132" w14:textId="77777777" w:rsidR="0012766E" w:rsidRDefault="0012766E" w:rsidP="00EF72B7">
            <w:pPr>
              <w:jc w:val="both"/>
              <w:rPr>
                <w:b/>
              </w:rPr>
            </w:pPr>
            <w:r>
              <w:rPr>
                <w:b/>
              </w:rPr>
              <w:t>Replication (OLS)</w:t>
            </w:r>
          </w:p>
        </w:tc>
        <w:tc>
          <w:tcPr>
            <w:tcW w:w="1985" w:type="dxa"/>
            <w:shd w:val="clear" w:color="auto" w:fill="auto"/>
            <w:tcMar>
              <w:top w:w="100" w:type="dxa"/>
              <w:left w:w="100" w:type="dxa"/>
              <w:bottom w:w="100" w:type="dxa"/>
              <w:right w:w="100" w:type="dxa"/>
            </w:tcMar>
          </w:tcPr>
          <w:p w14:paraId="132003FF" w14:textId="77777777" w:rsidR="0012766E" w:rsidRDefault="0012766E" w:rsidP="00EF72B7">
            <w:pPr>
              <w:jc w:val="both"/>
              <w:rPr>
                <w:b/>
              </w:rPr>
            </w:pPr>
            <w:r>
              <w:rPr>
                <w:b/>
              </w:rPr>
              <w:t>Replication (RLR)</w:t>
            </w:r>
          </w:p>
        </w:tc>
      </w:tr>
      <w:tr w:rsidR="0012766E" w14:paraId="5F8DC52F" w14:textId="77777777" w:rsidTr="006E359D">
        <w:trPr>
          <w:tblHeader/>
        </w:trPr>
        <w:tc>
          <w:tcPr>
            <w:tcW w:w="2223" w:type="dxa"/>
            <w:shd w:val="clear" w:color="auto" w:fill="auto"/>
            <w:tcMar>
              <w:top w:w="100" w:type="dxa"/>
              <w:left w:w="100" w:type="dxa"/>
              <w:bottom w:w="100" w:type="dxa"/>
              <w:right w:w="100" w:type="dxa"/>
            </w:tcMar>
          </w:tcPr>
          <w:p w14:paraId="71D5E27A" w14:textId="77777777" w:rsidR="0012766E" w:rsidRDefault="0012766E" w:rsidP="00EF72B7">
            <w:pPr>
              <w:jc w:val="both"/>
            </w:pPr>
            <m:oMathPara>
              <m:oMath>
                <m:sSub>
                  <m:sSubPr>
                    <m:ctrlPr>
                      <w:rPr>
                        <w:rFonts w:ascii="Cambria Math" w:hAnsi="Cambria Math"/>
                      </w:rPr>
                    </m:ctrlPr>
                  </m:sSubPr>
                  <m:e>
                    <m:r>
                      <w:rPr>
                        <w:rFonts w:ascii="Cambria Math" w:hAnsi="Cambria Math"/>
                      </w:rPr>
                      <m:t>β</m:t>
                    </m:r>
                  </m:e>
                  <m:sub>
                    <m:r>
                      <w:rPr>
                        <w:rFonts w:ascii="Cambria Math" w:hAnsi="Cambria Math"/>
                      </w:rPr>
                      <m:t>economic development</m:t>
                    </m:r>
                  </m:sub>
                </m:sSub>
              </m:oMath>
            </m:oMathPara>
          </w:p>
        </w:tc>
        <w:tc>
          <w:tcPr>
            <w:tcW w:w="1605" w:type="dxa"/>
            <w:shd w:val="clear" w:color="auto" w:fill="auto"/>
            <w:tcMar>
              <w:top w:w="100" w:type="dxa"/>
              <w:left w:w="100" w:type="dxa"/>
              <w:bottom w:w="100" w:type="dxa"/>
              <w:right w:w="100" w:type="dxa"/>
            </w:tcMar>
          </w:tcPr>
          <w:p w14:paraId="355E4E98" w14:textId="77777777" w:rsidR="0012766E" w:rsidRDefault="0012766E" w:rsidP="00EF72B7">
            <w:pPr>
              <w:jc w:val="both"/>
            </w:pPr>
            <w:r>
              <w:t>Log GDP p/c</w:t>
            </w:r>
          </w:p>
        </w:tc>
        <w:tc>
          <w:tcPr>
            <w:tcW w:w="1559" w:type="dxa"/>
            <w:shd w:val="clear" w:color="auto" w:fill="auto"/>
            <w:tcMar>
              <w:top w:w="100" w:type="dxa"/>
              <w:left w:w="100" w:type="dxa"/>
              <w:bottom w:w="100" w:type="dxa"/>
              <w:right w:w="100" w:type="dxa"/>
            </w:tcMar>
          </w:tcPr>
          <w:p w14:paraId="7DF9E2D3" w14:textId="77777777" w:rsidR="0012766E" w:rsidRDefault="0012766E" w:rsidP="00EF72B7">
            <w:pPr>
              <w:jc w:val="both"/>
            </w:pPr>
            <w:r>
              <w:t xml:space="preserve">Gender Equality Index </w:t>
            </w:r>
          </w:p>
        </w:tc>
        <w:tc>
          <w:tcPr>
            <w:tcW w:w="1559" w:type="dxa"/>
            <w:shd w:val="clear" w:color="auto" w:fill="auto"/>
            <w:tcMar>
              <w:top w:w="100" w:type="dxa"/>
              <w:left w:w="100" w:type="dxa"/>
              <w:bottom w:w="100" w:type="dxa"/>
              <w:right w:w="100" w:type="dxa"/>
            </w:tcMar>
          </w:tcPr>
          <w:p w14:paraId="767FAF09" w14:textId="77777777" w:rsidR="0012766E" w:rsidRDefault="0012766E" w:rsidP="00EF72B7">
            <w:pPr>
              <w:jc w:val="both"/>
            </w:pPr>
            <w:r>
              <w:t xml:space="preserve">0.5258*** </w:t>
            </w:r>
          </w:p>
        </w:tc>
        <w:tc>
          <w:tcPr>
            <w:tcW w:w="1701" w:type="dxa"/>
            <w:shd w:val="clear" w:color="auto" w:fill="auto"/>
            <w:tcMar>
              <w:top w:w="100" w:type="dxa"/>
              <w:left w:w="100" w:type="dxa"/>
              <w:bottom w:w="100" w:type="dxa"/>
              <w:right w:w="100" w:type="dxa"/>
            </w:tcMar>
          </w:tcPr>
          <w:p w14:paraId="1B6AEC2D" w14:textId="77777777" w:rsidR="0012766E" w:rsidRDefault="0012766E" w:rsidP="00EF72B7">
            <w:pPr>
              <w:jc w:val="both"/>
            </w:pPr>
            <w:r>
              <w:t>0.50 (0.09)***</w:t>
            </w:r>
          </w:p>
        </w:tc>
        <w:tc>
          <w:tcPr>
            <w:tcW w:w="1985" w:type="dxa"/>
            <w:shd w:val="clear" w:color="auto" w:fill="auto"/>
            <w:tcMar>
              <w:top w:w="100" w:type="dxa"/>
              <w:left w:w="100" w:type="dxa"/>
              <w:bottom w:w="100" w:type="dxa"/>
              <w:right w:w="100" w:type="dxa"/>
            </w:tcMar>
          </w:tcPr>
          <w:p w14:paraId="6FF33038" w14:textId="77777777" w:rsidR="0012766E" w:rsidRDefault="0012766E" w:rsidP="00EF72B7">
            <w:pPr>
              <w:jc w:val="both"/>
            </w:pPr>
            <w:r>
              <w:t>0.49 (0.10)***</w:t>
            </w:r>
          </w:p>
        </w:tc>
      </w:tr>
      <w:tr w:rsidR="0012766E" w14:paraId="01C5D7F8" w14:textId="77777777" w:rsidTr="006E359D">
        <w:trPr>
          <w:tblHeader/>
        </w:trPr>
        <w:tc>
          <w:tcPr>
            <w:tcW w:w="2223" w:type="dxa"/>
            <w:shd w:val="clear" w:color="auto" w:fill="auto"/>
            <w:tcMar>
              <w:top w:w="100" w:type="dxa"/>
              <w:left w:w="100" w:type="dxa"/>
              <w:bottom w:w="100" w:type="dxa"/>
              <w:right w:w="100" w:type="dxa"/>
            </w:tcMar>
          </w:tcPr>
          <w:p w14:paraId="5CD28B31" w14:textId="77777777" w:rsidR="0012766E" w:rsidRDefault="0012766E" w:rsidP="00EF72B7">
            <w:pPr>
              <w:jc w:val="both"/>
            </w:pPr>
            <m:oMathPara>
              <m:oMath>
                <m:sSub>
                  <m:sSubPr>
                    <m:ctrlPr>
                      <w:rPr>
                        <w:rFonts w:ascii="Cambria Math" w:hAnsi="Cambria Math"/>
                      </w:rPr>
                    </m:ctrlPr>
                  </m:sSubPr>
                  <m:e>
                    <m:r>
                      <w:rPr>
                        <w:rFonts w:ascii="Cambria Math" w:hAnsi="Cambria Math"/>
                      </w:rPr>
                      <m:t>β</m:t>
                    </m:r>
                  </m:e>
                  <m:sub>
                    <m:r>
                      <w:rPr>
                        <w:rFonts w:ascii="Cambria Math" w:hAnsi="Cambria Math"/>
                      </w:rPr>
                      <m:t>economic development</m:t>
                    </m:r>
                  </m:sub>
                </m:sSub>
              </m:oMath>
            </m:oMathPara>
          </w:p>
        </w:tc>
        <w:tc>
          <w:tcPr>
            <w:tcW w:w="1605" w:type="dxa"/>
            <w:shd w:val="clear" w:color="auto" w:fill="auto"/>
            <w:tcMar>
              <w:top w:w="100" w:type="dxa"/>
              <w:left w:w="100" w:type="dxa"/>
              <w:bottom w:w="100" w:type="dxa"/>
              <w:right w:w="100" w:type="dxa"/>
            </w:tcMar>
          </w:tcPr>
          <w:p w14:paraId="1432BEF4" w14:textId="77777777" w:rsidR="0012766E" w:rsidRDefault="0012766E" w:rsidP="00EF72B7">
            <w:pPr>
              <w:jc w:val="both"/>
            </w:pPr>
            <w:r>
              <w:t>Log GDP p/c</w:t>
            </w:r>
          </w:p>
        </w:tc>
        <w:tc>
          <w:tcPr>
            <w:tcW w:w="1559" w:type="dxa"/>
            <w:shd w:val="clear" w:color="auto" w:fill="auto"/>
            <w:tcMar>
              <w:top w:w="100" w:type="dxa"/>
              <w:left w:w="100" w:type="dxa"/>
              <w:bottom w:w="100" w:type="dxa"/>
              <w:right w:w="100" w:type="dxa"/>
            </w:tcMar>
          </w:tcPr>
          <w:p w14:paraId="79D45C8C" w14:textId="77777777" w:rsidR="0012766E" w:rsidRDefault="0012766E" w:rsidP="00EF72B7">
            <w:pPr>
              <w:jc w:val="both"/>
            </w:pPr>
            <w:r>
              <w:t>WEF GGGI</w:t>
            </w:r>
          </w:p>
        </w:tc>
        <w:tc>
          <w:tcPr>
            <w:tcW w:w="1559" w:type="dxa"/>
            <w:shd w:val="clear" w:color="auto" w:fill="auto"/>
            <w:tcMar>
              <w:top w:w="100" w:type="dxa"/>
              <w:left w:w="100" w:type="dxa"/>
              <w:bottom w:w="100" w:type="dxa"/>
              <w:right w:w="100" w:type="dxa"/>
            </w:tcMar>
          </w:tcPr>
          <w:p w14:paraId="62EF52C1" w14:textId="77777777" w:rsidR="0012766E" w:rsidRDefault="0012766E" w:rsidP="00EF72B7">
            <w:pPr>
              <w:jc w:val="both"/>
            </w:pPr>
            <w:r>
              <w:t xml:space="preserve"> - </w:t>
            </w:r>
          </w:p>
        </w:tc>
        <w:tc>
          <w:tcPr>
            <w:tcW w:w="1701" w:type="dxa"/>
            <w:shd w:val="clear" w:color="auto" w:fill="auto"/>
            <w:tcMar>
              <w:top w:w="100" w:type="dxa"/>
              <w:left w:w="100" w:type="dxa"/>
              <w:bottom w:w="100" w:type="dxa"/>
              <w:right w:w="100" w:type="dxa"/>
            </w:tcMar>
          </w:tcPr>
          <w:p w14:paraId="1246A589" w14:textId="77777777" w:rsidR="0012766E" w:rsidRDefault="0012766E" w:rsidP="00EF72B7">
            <w:pPr>
              <w:jc w:val="both"/>
            </w:pPr>
            <w:r>
              <w:t>0.62 (0.09)***</w:t>
            </w:r>
          </w:p>
        </w:tc>
        <w:tc>
          <w:tcPr>
            <w:tcW w:w="1985" w:type="dxa"/>
            <w:shd w:val="clear" w:color="auto" w:fill="auto"/>
            <w:tcMar>
              <w:top w:w="100" w:type="dxa"/>
              <w:left w:w="100" w:type="dxa"/>
              <w:bottom w:w="100" w:type="dxa"/>
              <w:right w:w="100" w:type="dxa"/>
            </w:tcMar>
          </w:tcPr>
          <w:p w14:paraId="3B493011" w14:textId="77777777" w:rsidR="0012766E" w:rsidRDefault="0012766E" w:rsidP="00EF72B7">
            <w:pPr>
              <w:jc w:val="both"/>
            </w:pPr>
            <w:r>
              <w:t xml:space="preserve">0.63 (0.09)*** </w:t>
            </w:r>
          </w:p>
        </w:tc>
      </w:tr>
      <w:tr w:rsidR="0012766E" w14:paraId="44B2ADE3" w14:textId="77777777" w:rsidTr="006E359D">
        <w:trPr>
          <w:tblHeader/>
        </w:trPr>
        <w:tc>
          <w:tcPr>
            <w:tcW w:w="2223" w:type="dxa"/>
            <w:shd w:val="clear" w:color="auto" w:fill="auto"/>
            <w:tcMar>
              <w:top w:w="100" w:type="dxa"/>
              <w:left w:w="100" w:type="dxa"/>
              <w:bottom w:w="100" w:type="dxa"/>
              <w:right w:w="100" w:type="dxa"/>
            </w:tcMar>
          </w:tcPr>
          <w:p w14:paraId="1DFAE5C4" w14:textId="77777777" w:rsidR="0012766E" w:rsidRDefault="0012766E" w:rsidP="00EF72B7">
            <w:pPr>
              <w:jc w:val="both"/>
            </w:pPr>
            <m:oMathPara>
              <m:oMath>
                <m:sSub>
                  <m:sSubPr>
                    <m:ctrlPr>
                      <w:rPr>
                        <w:rFonts w:ascii="Cambria Math" w:hAnsi="Cambria Math"/>
                      </w:rPr>
                    </m:ctrlPr>
                  </m:sSubPr>
                  <m:e>
                    <m:r>
                      <w:rPr>
                        <w:rFonts w:ascii="Cambria Math" w:hAnsi="Cambria Math"/>
                      </w:rPr>
                      <m:t>β</m:t>
                    </m:r>
                  </m:e>
                  <m:sub>
                    <m:r>
                      <w:rPr>
                        <w:rFonts w:ascii="Cambria Math" w:hAnsi="Cambria Math"/>
                      </w:rPr>
                      <m:t>economic development</m:t>
                    </m:r>
                  </m:sub>
                </m:sSub>
              </m:oMath>
            </m:oMathPara>
          </w:p>
        </w:tc>
        <w:tc>
          <w:tcPr>
            <w:tcW w:w="1605" w:type="dxa"/>
            <w:shd w:val="clear" w:color="auto" w:fill="auto"/>
            <w:tcMar>
              <w:top w:w="100" w:type="dxa"/>
              <w:left w:w="100" w:type="dxa"/>
              <w:bottom w:w="100" w:type="dxa"/>
              <w:right w:w="100" w:type="dxa"/>
            </w:tcMar>
          </w:tcPr>
          <w:p w14:paraId="3D4D4B2D" w14:textId="77777777" w:rsidR="0012766E" w:rsidRDefault="0012766E" w:rsidP="00EF72B7">
            <w:pPr>
              <w:jc w:val="both"/>
            </w:pPr>
            <w:r>
              <w:t>Log GDP p/c</w:t>
            </w:r>
          </w:p>
        </w:tc>
        <w:tc>
          <w:tcPr>
            <w:tcW w:w="1559" w:type="dxa"/>
            <w:shd w:val="clear" w:color="auto" w:fill="auto"/>
            <w:tcMar>
              <w:top w:w="100" w:type="dxa"/>
              <w:left w:w="100" w:type="dxa"/>
              <w:bottom w:w="100" w:type="dxa"/>
              <w:right w:w="100" w:type="dxa"/>
            </w:tcMar>
          </w:tcPr>
          <w:p w14:paraId="5949C5F4" w14:textId="77777777" w:rsidR="0012766E" w:rsidRDefault="0012766E" w:rsidP="00EF72B7">
            <w:pPr>
              <w:jc w:val="both"/>
            </w:pPr>
            <w:r>
              <w:t>UNDP GII</w:t>
            </w:r>
          </w:p>
        </w:tc>
        <w:tc>
          <w:tcPr>
            <w:tcW w:w="1559" w:type="dxa"/>
            <w:shd w:val="clear" w:color="auto" w:fill="auto"/>
            <w:tcMar>
              <w:top w:w="100" w:type="dxa"/>
              <w:left w:w="100" w:type="dxa"/>
              <w:bottom w:w="100" w:type="dxa"/>
              <w:right w:w="100" w:type="dxa"/>
            </w:tcMar>
          </w:tcPr>
          <w:p w14:paraId="7E3BFBDA" w14:textId="77777777" w:rsidR="0012766E" w:rsidRDefault="0012766E" w:rsidP="00EF72B7">
            <w:pPr>
              <w:jc w:val="both"/>
            </w:pPr>
            <w:r>
              <w:t>-</w:t>
            </w:r>
          </w:p>
        </w:tc>
        <w:tc>
          <w:tcPr>
            <w:tcW w:w="1701" w:type="dxa"/>
            <w:shd w:val="clear" w:color="auto" w:fill="auto"/>
            <w:tcMar>
              <w:top w:w="100" w:type="dxa"/>
              <w:left w:w="100" w:type="dxa"/>
              <w:bottom w:w="100" w:type="dxa"/>
              <w:right w:w="100" w:type="dxa"/>
            </w:tcMar>
          </w:tcPr>
          <w:p w14:paraId="5E39CEB5" w14:textId="77777777" w:rsidR="0012766E" w:rsidRDefault="0012766E" w:rsidP="00EF72B7">
            <w:pPr>
              <w:jc w:val="both"/>
            </w:pPr>
            <w:r>
              <w:t>0.40 (0.20)*</w:t>
            </w:r>
          </w:p>
        </w:tc>
        <w:tc>
          <w:tcPr>
            <w:tcW w:w="1985" w:type="dxa"/>
            <w:shd w:val="clear" w:color="auto" w:fill="auto"/>
            <w:tcMar>
              <w:top w:w="100" w:type="dxa"/>
              <w:left w:w="100" w:type="dxa"/>
              <w:bottom w:w="100" w:type="dxa"/>
              <w:right w:w="100" w:type="dxa"/>
            </w:tcMar>
          </w:tcPr>
          <w:p w14:paraId="6ABBE0F9" w14:textId="77777777" w:rsidR="0012766E" w:rsidRDefault="0012766E" w:rsidP="00EF72B7">
            <w:pPr>
              <w:jc w:val="both"/>
            </w:pPr>
            <w:r>
              <w:t>0.42 (0.20)*</w:t>
            </w:r>
          </w:p>
        </w:tc>
      </w:tr>
      <w:tr w:rsidR="0012766E" w14:paraId="2D58D41E" w14:textId="77777777" w:rsidTr="006E359D">
        <w:trPr>
          <w:tblHeader/>
        </w:trPr>
        <w:tc>
          <w:tcPr>
            <w:tcW w:w="2223" w:type="dxa"/>
            <w:shd w:val="clear" w:color="auto" w:fill="auto"/>
            <w:tcMar>
              <w:top w:w="100" w:type="dxa"/>
              <w:left w:w="100" w:type="dxa"/>
              <w:bottom w:w="100" w:type="dxa"/>
              <w:right w:w="100" w:type="dxa"/>
            </w:tcMar>
          </w:tcPr>
          <w:p w14:paraId="15C5B9DB" w14:textId="77777777" w:rsidR="0012766E" w:rsidRDefault="0012766E" w:rsidP="00EF72B7">
            <w:pPr>
              <w:jc w:val="both"/>
            </w:pPr>
            <m:oMathPara>
              <m:oMath>
                <m:sSub>
                  <m:sSubPr>
                    <m:ctrlPr>
                      <w:rPr>
                        <w:rFonts w:ascii="Cambria Math" w:hAnsi="Cambria Math"/>
                      </w:rPr>
                    </m:ctrlPr>
                  </m:sSubPr>
                  <m:e>
                    <m:r>
                      <w:rPr>
                        <w:rFonts w:ascii="Cambria Math" w:hAnsi="Cambria Math"/>
                      </w:rPr>
                      <m:t>β</m:t>
                    </m:r>
                  </m:e>
                  <m:sub>
                    <m:r>
                      <w:rPr>
                        <w:rFonts w:ascii="Cambria Math" w:hAnsi="Cambria Math"/>
                      </w:rPr>
                      <m:t>economic development</m:t>
                    </m:r>
                  </m:sub>
                </m:sSub>
              </m:oMath>
            </m:oMathPara>
          </w:p>
        </w:tc>
        <w:tc>
          <w:tcPr>
            <w:tcW w:w="1605" w:type="dxa"/>
            <w:shd w:val="clear" w:color="auto" w:fill="auto"/>
            <w:tcMar>
              <w:top w:w="100" w:type="dxa"/>
              <w:left w:w="100" w:type="dxa"/>
              <w:bottom w:w="100" w:type="dxa"/>
              <w:right w:w="100" w:type="dxa"/>
            </w:tcMar>
          </w:tcPr>
          <w:p w14:paraId="5D77B89C" w14:textId="77777777" w:rsidR="0012766E" w:rsidRDefault="0012766E" w:rsidP="00EF72B7">
            <w:pPr>
              <w:jc w:val="both"/>
            </w:pPr>
            <w:r>
              <w:t>Log GDP p/c</w:t>
            </w:r>
          </w:p>
        </w:tc>
        <w:tc>
          <w:tcPr>
            <w:tcW w:w="1559" w:type="dxa"/>
            <w:shd w:val="clear" w:color="auto" w:fill="auto"/>
            <w:tcMar>
              <w:top w:w="100" w:type="dxa"/>
              <w:left w:w="100" w:type="dxa"/>
              <w:bottom w:w="100" w:type="dxa"/>
              <w:right w:w="100" w:type="dxa"/>
            </w:tcMar>
          </w:tcPr>
          <w:p w14:paraId="54F21F66" w14:textId="77777777" w:rsidR="0012766E" w:rsidRDefault="0012766E" w:rsidP="00EF72B7">
            <w:pPr>
              <w:jc w:val="both"/>
            </w:pPr>
            <w:r>
              <w:t>F/M LFP</w:t>
            </w:r>
          </w:p>
        </w:tc>
        <w:tc>
          <w:tcPr>
            <w:tcW w:w="1559" w:type="dxa"/>
            <w:shd w:val="clear" w:color="auto" w:fill="auto"/>
            <w:tcMar>
              <w:top w:w="100" w:type="dxa"/>
              <w:left w:w="100" w:type="dxa"/>
              <w:bottom w:w="100" w:type="dxa"/>
              <w:right w:w="100" w:type="dxa"/>
            </w:tcMar>
          </w:tcPr>
          <w:p w14:paraId="67AB6704" w14:textId="77777777" w:rsidR="0012766E" w:rsidRDefault="0012766E" w:rsidP="00EF72B7">
            <w:pPr>
              <w:jc w:val="both"/>
            </w:pPr>
            <w:r>
              <w:t xml:space="preserve"> -</w:t>
            </w:r>
          </w:p>
        </w:tc>
        <w:tc>
          <w:tcPr>
            <w:tcW w:w="1701" w:type="dxa"/>
            <w:shd w:val="clear" w:color="auto" w:fill="auto"/>
            <w:tcMar>
              <w:top w:w="100" w:type="dxa"/>
              <w:left w:w="100" w:type="dxa"/>
              <w:bottom w:w="100" w:type="dxa"/>
              <w:right w:w="100" w:type="dxa"/>
            </w:tcMar>
          </w:tcPr>
          <w:p w14:paraId="359BF1ED" w14:textId="77777777" w:rsidR="0012766E" w:rsidRDefault="0012766E" w:rsidP="00EF72B7">
            <w:pPr>
              <w:jc w:val="both"/>
            </w:pPr>
            <w:r>
              <w:t>0.66 (0.08)***</w:t>
            </w:r>
          </w:p>
        </w:tc>
        <w:tc>
          <w:tcPr>
            <w:tcW w:w="1985" w:type="dxa"/>
            <w:shd w:val="clear" w:color="auto" w:fill="auto"/>
            <w:tcMar>
              <w:top w:w="100" w:type="dxa"/>
              <w:left w:w="100" w:type="dxa"/>
              <w:bottom w:w="100" w:type="dxa"/>
              <w:right w:w="100" w:type="dxa"/>
            </w:tcMar>
          </w:tcPr>
          <w:p w14:paraId="3A9CD309" w14:textId="77777777" w:rsidR="0012766E" w:rsidRDefault="0012766E" w:rsidP="00EF72B7">
            <w:pPr>
              <w:jc w:val="both"/>
            </w:pPr>
            <w:r>
              <w:t>0.65 (0.09)***</w:t>
            </w:r>
          </w:p>
        </w:tc>
      </w:tr>
      <w:tr w:rsidR="0012766E" w14:paraId="12A2ABDC" w14:textId="77777777" w:rsidTr="006E359D">
        <w:trPr>
          <w:tblHeader/>
        </w:trPr>
        <w:tc>
          <w:tcPr>
            <w:tcW w:w="2223" w:type="dxa"/>
            <w:shd w:val="clear" w:color="auto" w:fill="auto"/>
            <w:tcMar>
              <w:top w:w="100" w:type="dxa"/>
              <w:left w:w="100" w:type="dxa"/>
              <w:bottom w:w="100" w:type="dxa"/>
              <w:right w:w="100" w:type="dxa"/>
            </w:tcMar>
          </w:tcPr>
          <w:p w14:paraId="43CE4031" w14:textId="77777777" w:rsidR="0012766E" w:rsidRDefault="0012766E" w:rsidP="00EF72B7">
            <w:pPr>
              <w:jc w:val="both"/>
            </w:pPr>
            <m:oMathPara>
              <m:oMath>
                <m:sSub>
                  <m:sSubPr>
                    <m:ctrlPr>
                      <w:rPr>
                        <w:rFonts w:ascii="Cambria Math" w:hAnsi="Cambria Math"/>
                      </w:rPr>
                    </m:ctrlPr>
                  </m:sSubPr>
                  <m:e>
                    <m:r>
                      <w:rPr>
                        <w:rFonts w:ascii="Cambria Math" w:hAnsi="Cambria Math"/>
                      </w:rPr>
                      <m:t>β</m:t>
                    </m:r>
                  </m:e>
                  <m:sub>
                    <m:r>
                      <w:rPr>
                        <w:rFonts w:ascii="Cambria Math" w:hAnsi="Cambria Math"/>
                      </w:rPr>
                      <m:t>economic development</m:t>
                    </m:r>
                  </m:sub>
                </m:sSub>
              </m:oMath>
            </m:oMathPara>
          </w:p>
        </w:tc>
        <w:tc>
          <w:tcPr>
            <w:tcW w:w="1605" w:type="dxa"/>
            <w:shd w:val="clear" w:color="auto" w:fill="auto"/>
            <w:tcMar>
              <w:top w:w="100" w:type="dxa"/>
              <w:left w:w="100" w:type="dxa"/>
              <w:bottom w:w="100" w:type="dxa"/>
              <w:right w:w="100" w:type="dxa"/>
            </w:tcMar>
          </w:tcPr>
          <w:p w14:paraId="5A81619B" w14:textId="77777777" w:rsidR="0012766E" w:rsidRDefault="0012766E" w:rsidP="00EF72B7">
            <w:pPr>
              <w:jc w:val="both"/>
            </w:pPr>
            <w:r>
              <w:t>Log GDP p/c</w:t>
            </w:r>
          </w:p>
        </w:tc>
        <w:tc>
          <w:tcPr>
            <w:tcW w:w="1559" w:type="dxa"/>
            <w:shd w:val="clear" w:color="auto" w:fill="auto"/>
            <w:tcMar>
              <w:top w:w="100" w:type="dxa"/>
              <w:left w:w="100" w:type="dxa"/>
              <w:bottom w:w="100" w:type="dxa"/>
              <w:right w:w="100" w:type="dxa"/>
            </w:tcMar>
          </w:tcPr>
          <w:p w14:paraId="308A4DED" w14:textId="77777777" w:rsidR="0012766E" w:rsidRDefault="0012766E" w:rsidP="00EF72B7">
            <w:pPr>
              <w:jc w:val="both"/>
            </w:pPr>
            <w:r>
              <w:t>TSWS</w:t>
            </w:r>
          </w:p>
        </w:tc>
        <w:tc>
          <w:tcPr>
            <w:tcW w:w="1559" w:type="dxa"/>
            <w:shd w:val="clear" w:color="auto" w:fill="auto"/>
            <w:tcMar>
              <w:top w:w="100" w:type="dxa"/>
              <w:left w:w="100" w:type="dxa"/>
              <w:bottom w:w="100" w:type="dxa"/>
              <w:right w:w="100" w:type="dxa"/>
            </w:tcMar>
          </w:tcPr>
          <w:p w14:paraId="44DC560A" w14:textId="77777777" w:rsidR="0012766E" w:rsidRDefault="0012766E" w:rsidP="00EF72B7">
            <w:pPr>
              <w:jc w:val="both"/>
            </w:pPr>
            <w:r>
              <w:t>-</w:t>
            </w:r>
          </w:p>
        </w:tc>
        <w:tc>
          <w:tcPr>
            <w:tcW w:w="1701" w:type="dxa"/>
            <w:shd w:val="clear" w:color="auto" w:fill="auto"/>
            <w:tcMar>
              <w:top w:w="100" w:type="dxa"/>
              <w:left w:w="100" w:type="dxa"/>
              <w:bottom w:w="100" w:type="dxa"/>
              <w:right w:w="100" w:type="dxa"/>
            </w:tcMar>
          </w:tcPr>
          <w:p w14:paraId="53DD8869" w14:textId="77777777" w:rsidR="0012766E" w:rsidRDefault="0012766E" w:rsidP="00EF72B7">
            <w:pPr>
              <w:jc w:val="both"/>
            </w:pPr>
            <w:r>
              <w:t xml:space="preserve">0.64 (0.09)*** </w:t>
            </w:r>
          </w:p>
        </w:tc>
        <w:tc>
          <w:tcPr>
            <w:tcW w:w="1985" w:type="dxa"/>
            <w:shd w:val="clear" w:color="auto" w:fill="auto"/>
            <w:tcMar>
              <w:top w:w="100" w:type="dxa"/>
              <w:left w:w="100" w:type="dxa"/>
              <w:bottom w:w="100" w:type="dxa"/>
              <w:right w:w="100" w:type="dxa"/>
            </w:tcMar>
          </w:tcPr>
          <w:p w14:paraId="74C7089F" w14:textId="77777777" w:rsidR="0012766E" w:rsidRDefault="0012766E" w:rsidP="00EF72B7">
            <w:pPr>
              <w:jc w:val="both"/>
            </w:pPr>
            <w:r>
              <w:t xml:space="preserve">0.63 (0.09)*** </w:t>
            </w:r>
          </w:p>
        </w:tc>
      </w:tr>
      <w:tr w:rsidR="0012766E" w14:paraId="19A09734" w14:textId="77777777" w:rsidTr="006E359D">
        <w:trPr>
          <w:tblHeader/>
        </w:trPr>
        <w:tc>
          <w:tcPr>
            <w:tcW w:w="2223" w:type="dxa"/>
            <w:shd w:val="clear" w:color="auto" w:fill="auto"/>
            <w:tcMar>
              <w:top w:w="100" w:type="dxa"/>
              <w:left w:w="100" w:type="dxa"/>
              <w:bottom w:w="100" w:type="dxa"/>
              <w:right w:w="100" w:type="dxa"/>
            </w:tcMar>
          </w:tcPr>
          <w:p w14:paraId="05A7C036" w14:textId="77777777" w:rsidR="0012766E" w:rsidRDefault="0012766E" w:rsidP="00EF72B7">
            <w:pPr>
              <w:jc w:val="both"/>
            </w:pPr>
            <m:oMathPara>
              <m:oMath>
                <m:sSub>
                  <m:sSubPr>
                    <m:ctrlPr>
                      <w:rPr>
                        <w:rFonts w:ascii="Cambria Math" w:hAnsi="Cambria Math"/>
                      </w:rPr>
                    </m:ctrlPr>
                  </m:sSubPr>
                  <m:e>
                    <m:r>
                      <w:rPr>
                        <w:rFonts w:ascii="Cambria Math" w:hAnsi="Cambria Math"/>
                      </w:rPr>
                      <m:t>β</m:t>
                    </m:r>
                  </m:e>
                  <m:sub>
                    <m:r>
                      <w:rPr>
                        <w:rFonts w:ascii="Cambria Math" w:hAnsi="Cambria Math"/>
                      </w:rPr>
                      <m:t>gender equality</m:t>
                    </m:r>
                  </m:sub>
                </m:sSub>
              </m:oMath>
            </m:oMathPara>
          </w:p>
        </w:tc>
        <w:tc>
          <w:tcPr>
            <w:tcW w:w="1605" w:type="dxa"/>
            <w:shd w:val="clear" w:color="auto" w:fill="auto"/>
            <w:tcMar>
              <w:top w:w="100" w:type="dxa"/>
              <w:left w:w="100" w:type="dxa"/>
              <w:bottom w:w="100" w:type="dxa"/>
              <w:right w:w="100" w:type="dxa"/>
            </w:tcMar>
          </w:tcPr>
          <w:p w14:paraId="0F858E51" w14:textId="77777777" w:rsidR="0012766E" w:rsidRDefault="0012766E" w:rsidP="00EF72B7">
            <w:pPr>
              <w:jc w:val="both"/>
            </w:pPr>
            <w:r>
              <w:t xml:space="preserve">Gender Equality Index </w:t>
            </w:r>
          </w:p>
        </w:tc>
        <w:tc>
          <w:tcPr>
            <w:tcW w:w="1559" w:type="dxa"/>
            <w:shd w:val="clear" w:color="auto" w:fill="auto"/>
            <w:tcMar>
              <w:top w:w="100" w:type="dxa"/>
              <w:left w:w="100" w:type="dxa"/>
              <w:bottom w:w="100" w:type="dxa"/>
              <w:right w:w="100" w:type="dxa"/>
            </w:tcMar>
          </w:tcPr>
          <w:p w14:paraId="11B183D5" w14:textId="77777777" w:rsidR="0012766E" w:rsidRDefault="0012766E" w:rsidP="00EF72B7">
            <w:pPr>
              <w:jc w:val="both"/>
            </w:pPr>
            <w:r>
              <w:t>Log GDP p/c</w:t>
            </w:r>
          </w:p>
        </w:tc>
        <w:tc>
          <w:tcPr>
            <w:tcW w:w="1559" w:type="dxa"/>
            <w:shd w:val="clear" w:color="auto" w:fill="auto"/>
            <w:tcMar>
              <w:top w:w="100" w:type="dxa"/>
              <w:left w:w="100" w:type="dxa"/>
              <w:bottom w:w="100" w:type="dxa"/>
              <w:right w:w="100" w:type="dxa"/>
            </w:tcMar>
          </w:tcPr>
          <w:p w14:paraId="621B4404" w14:textId="77777777" w:rsidR="0012766E" w:rsidRDefault="0012766E" w:rsidP="00EF72B7">
            <w:pPr>
              <w:jc w:val="both"/>
            </w:pPr>
            <w:r>
              <w:t>0.3192**</w:t>
            </w:r>
          </w:p>
        </w:tc>
        <w:tc>
          <w:tcPr>
            <w:tcW w:w="1701" w:type="dxa"/>
            <w:shd w:val="clear" w:color="auto" w:fill="auto"/>
            <w:tcMar>
              <w:top w:w="100" w:type="dxa"/>
              <w:left w:w="100" w:type="dxa"/>
              <w:bottom w:w="100" w:type="dxa"/>
              <w:right w:w="100" w:type="dxa"/>
            </w:tcMar>
          </w:tcPr>
          <w:p w14:paraId="4B0D2BCA" w14:textId="77777777" w:rsidR="0012766E" w:rsidRDefault="0012766E" w:rsidP="00EF72B7">
            <w:pPr>
              <w:jc w:val="both"/>
            </w:pPr>
            <w:r>
              <w:t>0.36 (0.09)***</w:t>
            </w:r>
          </w:p>
        </w:tc>
        <w:tc>
          <w:tcPr>
            <w:tcW w:w="1985" w:type="dxa"/>
            <w:shd w:val="clear" w:color="auto" w:fill="auto"/>
            <w:tcMar>
              <w:top w:w="100" w:type="dxa"/>
              <w:left w:w="100" w:type="dxa"/>
              <w:bottom w:w="100" w:type="dxa"/>
              <w:right w:w="100" w:type="dxa"/>
            </w:tcMar>
          </w:tcPr>
          <w:p w14:paraId="5355B228" w14:textId="77777777" w:rsidR="0012766E" w:rsidRDefault="0012766E" w:rsidP="00EF72B7">
            <w:pPr>
              <w:jc w:val="both"/>
            </w:pPr>
            <w:r>
              <w:t>0.34 (0.10)**</w:t>
            </w:r>
          </w:p>
        </w:tc>
      </w:tr>
      <w:tr w:rsidR="0012766E" w14:paraId="65DBF8D2" w14:textId="77777777" w:rsidTr="006E359D">
        <w:trPr>
          <w:tblHeader/>
        </w:trPr>
        <w:tc>
          <w:tcPr>
            <w:tcW w:w="2223" w:type="dxa"/>
            <w:shd w:val="clear" w:color="auto" w:fill="auto"/>
            <w:tcMar>
              <w:top w:w="100" w:type="dxa"/>
              <w:left w:w="100" w:type="dxa"/>
              <w:bottom w:w="100" w:type="dxa"/>
              <w:right w:w="100" w:type="dxa"/>
            </w:tcMar>
          </w:tcPr>
          <w:p w14:paraId="40D5643B" w14:textId="77777777" w:rsidR="0012766E" w:rsidRDefault="0012766E" w:rsidP="00EF72B7">
            <w:pPr>
              <w:jc w:val="both"/>
            </w:pPr>
            <m:oMathPara>
              <m:oMath>
                <m:sSub>
                  <m:sSubPr>
                    <m:ctrlPr>
                      <w:rPr>
                        <w:rFonts w:ascii="Cambria Math" w:hAnsi="Cambria Math"/>
                      </w:rPr>
                    </m:ctrlPr>
                  </m:sSubPr>
                  <m:e>
                    <m:r>
                      <w:rPr>
                        <w:rFonts w:ascii="Cambria Math" w:hAnsi="Cambria Math"/>
                      </w:rPr>
                      <m:t>β</m:t>
                    </m:r>
                  </m:e>
                  <m:sub>
                    <m:r>
                      <w:rPr>
                        <w:rFonts w:ascii="Cambria Math" w:hAnsi="Cambria Math"/>
                      </w:rPr>
                      <m:t>gender equality</m:t>
                    </m:r>
                  </m:sub>
                </m:sSub>
              </m:oMath>
            </m:oMathPara>
          </w:p>
        </w:tc>
        <w:tc>
          <w:tcPr>
            <w:tcW w:w="1605" w:type="dxa"/>
            <w:shd w:val="clear" w:color="auto" w:fill="auto"/>
            <w:tcMar>
              <w:top w:w="100" w:type="dxa"/>
              <w:left w:w="100" w:type="dxa"/>
              <w:bottom w:w="100" w:type="dxa"/>
              <w:right w:w="100" w:type="dxa"/>
            </w:tcMar>
          </w:tcPr>
          <w:p w14:paraId="55730A11" w14:textId="77777777" w:rsidR="0012766E" w:rsidRDefault="0012766E" w:rsidP="00EF72B7">
            <w:pPr>
              <w:jc w:val="both"/>
            </w:pPr>
            <w:r>
              <w:t>WEF GGGI</w:t>
            </w:r>
          </w:p>
        </w:tc>
        <w:tc>
          <w:tcPr>
            <w:tcW w:w="1559" w:type="dxa"/>
            <w:shd w:val="clear" w:color="auto" w:fill="auto"/>
            <w:tcMar>
              <w:top w:w="100" w:type="dxa"/>
              <w:left w:w="100" w:type="dxa"/>
              <w:bottom w:w="100" w:type="dxa"/>
              <w:right w:w="100" w:type="dxa"/>
            </w:tcMar>
          </w:tcPr>
          <w:p w14:paraId="395617D3" w14:textId="77777777" w:rsidR="0012766E" w:rsidRDefault="0012766E" w:rsidP="00EF72B7">
            <w:pPr>
              <w:jc w:val="both"/>
            </w:pPr>
            <w:r>
              <w:t>Log GDP p/c</w:t>
            </w:r>
          </w:p>
        </w:tc>
        <w:tc>
          <w:tcPr>
            <w:tcW w:w="1559" w:type="dxa"/>
            <w:shd w:val="clear" w:color="auto" w:fill="auto"/>
            <w:tcMar>
              <w:top w:w="100" w:type="dxa"/>
              <w:left w:w="100" w:type="dxa"/>
              <w:bottom w:w="100" w:type="dxa"/>
              <w:right w:w="100" w:type="dxa"/>
            </w:tcMar>
          </w:tcPr>
          <w:p w14:paraId="36DCD7D7" w14:textId="77777777" w:rsidR="0012766E" w:rsidRDefault="0012766E" w:rsidP="00EF72B7">
            <w:pPr>
              <w:jc w:val="both"/>
            </w:pPr>
            <w:r>
              <w:t>0.2327**</w:t>
            </w:r>
          </w:p>
        </w:tc>
        <w:tc>
          <w:tcPr>
            <w:tcW w:w="1701" w:type="dxa"/>
            <w:shd w:val="clear" w:color="auto" w:fill="auto"/>
            <w:tcMar>
              <w:top w:w="100" w:type="dxa"/>
              <w:left w:w="100" w:type="dxa"/>
              <w:bottom w:w="100" w:type="dxa"/>
              <w:right w:w="100" w:type="dxa"/>
            </w:tcMar>
          </w:tcPr>
          <w:p w14:paraId="515112F2" w14:textId="77777777" w:rsidR="0012766E" w:rsidRDefault="0012766E" w:rsidP="00EF72B7">
            <w:pPr>
              <w:jc w:val="both"/>
            </w:pPr>
            <w:r>
              <w:t>0.22 (0.09)*</w:t>
            </w:r>
          </w:p>
        </w:tc>
        <w:tc>
          <w:tcPr>
            <w:tcW w:w="1985" w:type="dxa"/>
            <w:shd w:val="clear" w:color="auto" w:fill="auto"/>
            <w:tcMar>
              <w:top w:w="100" w:type="dxa"/>
              <w:left w:w="100" w:type="dxa"/>
              <w:bottom w:w="100" w:type="dxa"/>
              <w:right w:w="100" w:type="dxa"/>
            </w:tcMar>
          </w:tcPr>
          <w:p w14:paraId="2E509E77" w14:textId="77777777" w:rsidR="0012766E" w:rsidRDefault="0012766E" w:rsidP="00EF72B7">
            <w:pPr>
              <w:jc w:val="both"/>
            </w:pPr>
            <w:r>
              <w:t>0.21 (0.09)*</w:t>
            </w:r>
          </w:p>
        </w:tc>
      </w:tr>
      <w:tr w:rsidR="0012766E" w14:paraId="03BADDD2" w14:textId="77777777" w:rsidTr="006E359D">
        <w:trPr>
          <w:tblHeader/>
        </w:trPr>
        <w:tc>
          <w:tcPr>
            <w:tcW w:w="2223" w:type="dxa"/>
            <w:shd w:val="clear" w:color="auto" w:fill="auto"/>
            <w:tcMar>
              <w:top w:w="100" w:type="dxa"/>
              <w:left w:w="100" w:type="dxa"/>
              <w:bottom w:w="100" w:type="dxa"/>
              <w:right w:w="100" w:type="dxa"/>
            </w:tcMar>
          </w:tcPr>
          <w:p w14:paraId="42E575F8" w14:textId="77777777" w:rsidR="0012766E" w:rsidRDefault="0012766E" w:rsidP="00EF72B7">
            <w:pPr>
              <w:jc w:val="both"/>
            </w:pPr>
            <m:oMathPara>
              <m:oMath>
                <m:sSub>
                  <m:sSubPr>
                    <m:ctrlPr>
                      <w:rPr>
                        <w:rFonts w:ascii="Cambria Math" w:hAnsi="Cambria Math"/>
                      </w:rPr>
                    </m:ctrlPr>
                  </m:sSubPr>
                  <m:e>
                    <m:r>
                      <w:rPr>
                        <w:rFonts w:ascii="Cambria Math" w:hAnsi="Cambria Math"/>
                      </w:rPr>
                      <m:t>β</m:t>
                    </m:r>
                  </m:e>
                  <m:sub>
                    <m:r>
                      <w:rPr>
                        <w:rFonts w:ascii="Cambria Math" w:hAnsi="Cambria Math"/>
                      </w:rPr>
                      <m:t>gender equality</m:t>
                    </m:r>
                  </m:sub>
                </m:sSub>
              </m:oMath>
            </m:oMathPara>
          </w:p>
        </w:tc>
        <w:tc>
          <w:tcPr>
            <w:tcW w:w="1605" w:type="dxa"/>
            <w:shd w:val="clear" w:color="auto" w:fill="auto"/>
            <w:tcMar>
              <w:top w:w="100" w:type="dxa"/>
              <w:left w:w="100" w:type="dxa"/>
              <w:bottom w:w="100" w:type="dxa"/>
              <w:right w:w="100" w:type="dxa"/>
            </w:tcMar>
          </w:tcPr>
          <w:p w14:paraId="77EB7139" w14:textId="77777777" w:rsidR="0012766E" w:rsidRDefault="0012766E" w:rsidP="00EF72B7">
            <w:pPr>
              <w:jc w:val="both"/>
            </w:pPr>
            <w:r>
              <w:t>UNDP GII</w:t>
            </w:r>
          </w:p>
        </w:tc>
        <w:tc>
          <w:tcPr>
            <w:tcW w:w="1559" w:type="dxa"/>
            <w:shd w:val="clear" w:color="auto" w:fill="auto"/>
            <w:tcMar>
              <w:top w:w="100" w:type="dxa"/>
              <w:left w:w="100" w:type="dxa"/>
              <w:bottom w:w="100" w:type="dxa"/>
              <w:right w:w="100" w:type="dxa"/>
            </w:tcMar>
          </w:tcPr>
          <w:p w14:paraId="1E639883" w14:textId="77777777" w:rsidR="0012766E" w:rsidRDefault="0012766E" w:rsidP="00EF72B7">
            <w:pPr>
              <w:jc w:val="both"/>
            </w:pPr>
            <w:r>
              <w:t>Log GDP p/c</w:t>
            </w:r>
          </w:p>
        </w:tc>
        <w:tc>
          <w:tcPr>
            <w:tcW w:w="1559" w:type="dxa"/>
            <w:shd w:val="clear" w:color="auto" w:fill="auto"/>
            <w:tcMar>
              <w:top w:w="100" w:type="dxa"/>
              <w:left w:w="100" w:type="dxa"/>
              <w:bottom w:w="100" w:type="dxa"/>
              <w:right w:w="100" w:type="dxa"/>
            </w:tcMar>
          </w:tcPr>
          <w:p w14:paraId="6DDE965B" w14:textId="77777777" w:rsidR="0012766E" w:rsidRDefault="0012766E" w:rsidP="00EF72B7">
            <w:pPr>
              <w:jc w:val="both"/>
            </w:pPr>
            <w:r>
              <w:t>0.2911</w:t>
            </w:r>
          </w:p>
        </w:tc>
        <w:tc>
          <w:tcPr>
            <w:tcW w:w="1701" w:type="dxa"/>
            <w:shd w:val="clear" w:color="auto" w:fill="auto"/>
            <w:tcMar>
              <w:top w:w="100" w:type="dxa"/>
              <w:left w:w="100" w:type="dxa"/>
              <w:bottom w:w="100" w:type="dxa"/>
              <w:right w:w="100" w:type="dxa"/>
            </w:tcMar>
          </w:tcPr>
          <w:p w14:paraId="0F3B06D1" w14:textId="77777777" w:rsidR="0012766E" w:rsidRDefault="0012766E" w:rsidP="00EF72B7">
            <w:pPr>
              <w:jc w:val="both"/>
            </w:pPr>
            <w:r>
              <w:t>0.30 (0.20)</w:t>
            </w:r>
          </w:p>
        </w:tc>
        <w:tc>
          <w:tcPr>
            <w:tcW w:w="1985" w:type="dxa"/>
            <w:shd w:val="clear" w:color="auto" w:fill="auto"/>
            <w:tcMar>
              <w:top w:w="100" w:type="dxa"/>
              <w:left w:w="100" w:type="dxa"/>
              <w:bottom w:w="100" w:type="dxa"/>
              <w:right w:w="100" w:type="dxa"/>
            </w:tcMar>
          </w:tcPr>
          <w:p w14:paraId="668126D0" w14:textId="77777777" w:rsidR="0012766E" w:rsidRDefault="0012766E" w:rsidP="00EF72B7">
            <w:pPr>
              <w:jc w:val="both"/>
            </w:pPr>
            <w:r>
              <w:t>0.30 (0.20)</w:t>
            </w:r>
          </w:p>
        </w:tc>
      </w:tr>
      <w:tr w:rsidR="0012766E" w14:paraId="4383322B" w14:textId="77777777" w:rsidTr="006E359D">
        <w:trPr>
          <w:tblHeader/>
        </w:trPr>
        <w:tc>
          <w:tcPr>
            <w:tcW w:w="2223" w:type="dxa"/>
            <w:shd w:val="clear" w:color="auto" w:fill="auto"/>
            <w:tcMar>
              <w:top w:w="100" w:type="dxa"/>
              <w:left w:w="100" w:type="dxa"/>
              <w:bottom w:w="100" w:type="dxa"/>
              <w:right w:w="100" w:type="dxa"/>
            </w:tcMar>
          </w:tcPr>
          <w:p w14:paraId="32DC761D" w14:textId="77777777" w:rsidR="0012766E" w:rsidRDefault="0012766E" w:rsidP="00EF72B7">
            <w:pPr>
              <w:jc w:val="both"/>
            </w:pPr>
            <m:oMathPara>
              <m:oMath>
                <m:sSub>
                  <m:sSubPr>
                    <m:ctrlPr>
                      <w:rPr>
                        <w:rFonts w:ascii="Cambria Math" w:hAnsi="Cambria Math"/>
                      </w:rPr>
                    </m:ctrlPr>
                  </m:sSubPr>
                  <m:e>
                    <m:r>
                      <w:rPr>
                        <w:rFonts w:ascii="Cambria Math" w:hAnsi="Cambria Math"/>
                      </w:rPr>
                      <m:t>β</m:t>
                    </m:r>
                  </m:e>
                  <m:sub>
                    <m:r>
                      <w:rPr>
                        <w:rFonts w:ascii="Cambria Math" w:hAnsi="Cambria Math"/>
                      </w:rPr>
                      <m:t>gender equality</m:t>
                    </m:r>
                  </m:sub>
                </m:sSub>
              </m:oMath>
            </m:oMathPara>
          </w:p>
        </w:tc>
        <w:tc>
          <w:tcPr>
            <w:tcW w:w="1605" w:type="dxa"/>
            <w:shd w:val="clear" w:color="auto" w:fill="auto"/>
            <w:tcMar>
              <w:top w:w="100" w:type="dxa"/>
              <w:left w:w="100" w:type="dxa"/>
              <w:bottom w:w="100" w:type="dxa"/>
              <w:right w:w="100" w:type="dxa"/>
            </w:tcMar>
          </w:tcPr>
          <w:p w14:paraId="4EAC128C" w14:textId="77777777" w:rsidR="0012766E" w:rsidRDefault="0012766E" w:rsidP="00EF72B7">
            <w:pPr>
              <w:jc w:val="both"/>
            </w:pPr>
            <w:r>
              <w:t>F/M LFP</w:t>
            </w:r>
          </w:p>
        </w:tc>
        <w:tc>
          <w:tcPr>
            <w:tcW w:w="1559" w:type="dxa"/>
            <w:shd w:val="clear" w:color="auto" w:fill="auto"/>
            <w:tcMar>
              <w:top w:w="100" w:type="dxa"/>
              <w:left w:w="100" w:type="dxa"/>
              <w:bottom w:w="100" w:type="dxa"/>
              <w:right w:w="100" w:type="dxa"/>
            </w:tcMar>
          </w:tcPr>
          <w:p w14:paraId="3A5060CC" w14:textId="77777777" w:rsidR="0012766E" w:rsidRDefault="0012766E" w:rsidP="00EF72B7">
            <w:pPr>
              <w:jc w:val="both"/>
            </w:pPr>
            <w:r>
              <w:t>Log GDP p/c</w:t>
            </w:r>
          </w:p>
        </w:tc>
        <w:tc>
          <w:tcPr>
            <w:tcW w:w="1559" w:type="dxa"/>
            <w:shd w:val="clear" w:color="auto" w:fill="auto"/>
            <w:tcMar>
              <w:top w:w="100" w:type="dxa"/>
              <w:left w:w="100" w:type="dxa"/>
              <w:bottom w:w="100" w:type="dxa"/>
              <w:right w:w="100" w:type="dxa"/>
            </w:tcMar>
          </w:tcPr>
          <w:p w14:paraId="389E4714" w14:textId="77777777" w:rsidR="0012766E" w:rsidRDefault="0012766E" w:rsidP="00EF72B7">
            <w:pPr>
              <w:jc w:val="both"/>
            </w:pPr>
            <w:r>
              <w:t>0.2453*</w:t>
            </w:r>
          </w:p>
        </w:tc>
        <w:tc>
          <w:tcPr>
            <w:tcW w:w="1701" w:type="dxa"/>
            <w:shd w:val="clear" w:color="auto" w:fill="auto"/>
            <w:tcMar>
              <w:top w:w="100" w:type="dxa"/>
              <w:left w:w="100" w:type="dxa"/>
              <w:bottom w:w="100" w:type="dxa"/>
              <w:right w:w="100" w:type="dxa"/>
            </w:tcMar>
          </w:tcPr>
          <w:p w14:paraId="2B19A35B" w14:textId="77777777" w:rsidR="0012766E" w:rsidRDefault="0012766E" w:rsidP="00EF72B7">
            <w:pPr>
              <w:jc w:val="both"/>
            </w:pPr>
            <w:r>
              <w:t>0.22 (0.08)**</w:t>
            </w:r>
          </w:p>
        </w:tc>
        <w:tc>
          <w:tcPr>
            <w:tcW w:w="1985" w:type="dxa"/>
            <w:shd w:val="clear" w:color="auto" w:fill="auto"/>
            <w:tcMar>
              <w:top w:w="100" w:type="dxa"/>
              <w:left w:w="100" w:type="dxa"/>
              <w:bottom w:w="100" w:type="dxa"/>
              <w:right w:w="100" w:type="dxa"/>
            </w:tcMar>
          </w:tcPr>
          <w:p w14:paraId="119CB2C7" w14:textId="77777777" w:rsidR="0012766E" w:rsidRDefault="0012766E" w:rsidP="00EF72B7">
            <w:pPr>
              <w:jc w:val="both"/>
            </w:pPr>
            <w:r>
              <w:t>0.20 (0.09)*</w:t>
            </w:r>
          </w:p>
        </w:tc>
      </w:tr>
      <w:tr w:rsidR="0012766E" w14:paraId="30E6811B" w14:textId="77777777" w:rsidTr="006E359D">
        <w:trPr>
          <w:tblHeader/>
        </w:trPr>
        <w:tc>
          <w:tcPr>
            <w:tcW w:w="2223" w:type="dxa"/>
            <w:shd w:val="clear" w:color="auto" w:fill="auto"/>
            <w:tcMar>
              <w:top w:w="100" w:type="dxa"/>
              <w:left w:w="100" w:type="dxa"/>
              <w:bottom w:w="100" w:type="dxa"/>
              <w:right w:w="100" w:type="dxa"/>
            </w:tcMar>
          </w:tcPr>
          <w:p w14:paraId="1B28661A" w14:textId="77777777" w:rsidR="0012766E" w:rsidRDefault="0012766E" w:rsidP="00EF72B7">
            <w:pPr>
              <w:jc w:val="both"/>
            </w:pPr>
            <m:oMathPara>
              <m:oMath>
                <m:sSub>
                  <m:sSubPr>
                    <m:ctrlPr>
                      <w:rPr>
                        <w:rFonts w:ascii="Cambria Math" w:hAnsi="Cambria Math"/>
                      </w:rPr>
                    </m:ctrlPr>
                  </m:sSubPr>
                  <m:e>
                    <m:r>
                      <w:rPr>
                        <w:rFonts w:ascii="Cambria Math" w:hAnsi="Cambria Math"/>
                      </w:rPr>
                      <m:t>β</m:t>
                    </m:r>
                  </m:e>
                  <m:sub>
                    <m:r>
                      <w:rPr>
                        <w:rFonts w:ascii="Cambria Math" w:hAnsi="Cambria Math"/>
                      </w:rPr>
                      <m:t>gender equality</m:t>
                    </m:r>
                  </m:sub>
                </m:sSub>
              </m:oMath>
            </m:oMathPara>
          </w:p>
        </w:tc>
        <w:tc>
          <w:tcPr>
            <w:tcW w:w="1605" w:type="dxa"/>
            <w:shd w:val="clear" w:color="auto" w:fill="auto"/>
            <w:tcMar>
              <w:top w:w="100" w:type="dxa"/>
              <w:left w:w="100" w:type="dxa"/>
              <w:bottom w:w="100" w:type="dxa"/>
              <w:right w:w="100" w:type="dxa"/>
            </w:tcMar>
          </w:tcPr>
          <w:p w14:paraId="77E1BC0C" w14:textId="77777777" w:rsidR="0012766E" w:rsidRDefault="0012766E" w:rsidP="00EF72B7">
            <w:pPr>
              <w:jc w:val="both"/>
            </w:pPr>
            <w:r>
              <w:t>TSWS</w:t>
            </w:r>
          </w:p>
        </w:tc>
        <w:tc>
          <w:tcPr>
            <w:tcW w:w="1559" w:type="dxa"/>
            <w:shd w:val="clear" w:color="auto" w:fill="auto"/>
            <w:tcMar>
              <w:top w:w="100" w:type="dxa"/>
              <w:left w:w="100" w:type="dxa"/>
              <w:bottom w:w="100" w:type="dxa"/>
              <w:right w:w="100" w:type="dxa"/>
            </w:tcMar>
          </w:tcPr>
          <w:p w14:paraId="29F818F0" w14:textId="77777777" w:rsidR="0012766E" w:rsidRDefault="0012766E" w:rsidP="00EF72B7">
            <w:pPr>
              <w:jc w:val="both"/>
            </w:pPr>
            <w:r>
              <w:t>Log GDP p/c</w:t>
            </w:r>
          </w:p>
        </w:tc>
        <w:tc>
          <w:tcPr>
            <w:tcW w:w="1559" w:type="dxa"/>
            <w:shd w:val="clear" w:color="auto" w:fill="auto"/>
            <w:tcMar>
              <w:top w:w="100" w:type="dxa"/>
              <w:left w:w="100" w:type="dxa"/>
              <w:bottom w:w="100" w:type="dxa"/>
              <w:right w:w="100" w:type="dxa"/>
            </w:tcMar>
          </w:tcPr>
          <w:p w14:paraId="2DE17D57" w14:textId="77777777" w:rsidR="0012766E" w:rsidRDefault="0012766E" w:rsidP="00EF72B7">
            <w:pPr>
              <w:jc w:val="both"/>
            </w:pPr>
            <w:r>
              <w:t>0.2988**</w:t>
            </w:r>
          </w:p>
        </w:tc>
        <w:tc>
          <w:tcPr>
            <w:tcW w:w="1701" w:type="dxa"/>
            <w:shd w:val="clear" w:color="auto" w:fill="auto"/>
            <w:tcMar>
              <w:top w:w="100" w:type="dxa"/>
              <w:left w:w="100" w:type="dxa"/>
              <w:bottom w:w="100" w:type="dxa"/>
              <w:right w:w="100" w:type="dxa"/>
            </w:tcMar>
          </w:tcPr>
          <w:p w14:paraId="3E923764" w14:textId="77777777" w:rsidR="0012766E" w:rsidRDefault="0012766E" w:rsidP="00EF72B7">
            <w:pPr>
              <w:jc w:val="both"/>
            </w:pPr>
            <w:r>
              <w:t>0.19 (0.09)*</w:t>
            </w:r>
          </w:p>
        </w:tc>
        <w:tc>
          <w:tcPr>
            <w:tcW w:w="1985" w:type="dxa"/>
            <w:shd w:val="clear" w:color="auto" w:fill="auto"/>
            <w:tcMar>
              <w:top w:w="100" w:type="dxa"/>
              <w:left w:w="100" w:type="dxa"/>
              <w:bottom w:w="100" w:type="dxa"/>
              <w:right w:w="100" w:type="dxa"/>
            </w:tcMar>
          </w:tcPr>
          <w:p w14:paraId="0A63C76E" w14:textId="77777777" w:rsidR="0012766E" w:rsidRDefault="0012766E" w:rsidP="00EF72B7">
            <w:pPr>
              <w:jc w:val="both"/>
            </w:pPr>
            <w:r>
              <w:t>0.19 (0.10)*</w:t>
            </w:r>
          </w:p>
        </w:tc>
      </w:tr>
    </w:tbl>
    <w:p w14:paraId="40DB13F5" w14:textId="77777777" w:rsidR="006E359D" w:rsidRDefault="006E359D" w:rsidP="0012766E">
      <w:pPr>
        <w:jc w:val="both"/>
        <w:rPr>
          <w:rFonts w:ascii="Arial Unicode MS" w:eastAsia="Arial Unicode MS" w:hAnsi="Arial Unicode MS" w:cs="Arial Unicode MS"/>
          <w:sz w:val="20"/>
          <w:szCs w:val="20"/>
        </w:rPr>
      </w:pPr>
    </w:p>
    <w:p w14:paraId="433A2F15" w14:textId="755B0BA8" w:rsidR="0012766E" w:rsidRDefault="0012766E" w:rsidP="0012766E">
      <w:pPr>
        <w:jc w:val="both"/>
        <w:rPr>
          <w:sz w:val="20"/>
          <w:szCs w:val="20"/>
        </w:rPr>
      </w:pPr>
      <w:r>
        <w:rPr>
          <w:rFonts w:ascii="Arial Unicode MS" w:eastAsia="Arial Unicode MS" w:hAnsi="Arial Unicode MS" w:cs="Arial Unicode MS"/>
          <w:sz w:val="20"/>
          <w:szCs w:val="20"/>
        </w:rPr>
        <w:t>Table 1: Comparison of the conditional analysis results from FH study (where OLS was used) and our replication using the OLS and the RLR. Reported are the coefficients of the linear regressions and the corresponding p-values. In parenthesis, we indicate the standard error of the coefficient. Note that the errors related to FH study are missing because they were not reported in the article. Significance levels: ≤ 0.001 (***), ≤ 0.01 (**), ≤ 0.05 (*).</w:t>
      </w:r>
    </w:p>
    <w:p w14:paraId="16B90FD1" w14:textId="77777777" w:rsidR="00B36E4E" w:rsidRDefault="00B36E4E" w:rsidP="00260C26"/>
    <w:p w14:paraId="7F35912C" w14:textId="77777777" w:rsidR="00F239B8" w:rsidRPr="00913B6A" w:rsidRDefault="00F239B8" w:rsidP="00F239B8">
      <w:pPr>
        <w:pStyle w:val="Heading1"/>
        <w:jc w:val="both"/>
        <w:rPr>
          <w:rFonts w:ascii="Arial" w:hAnsi="Arial" w:cs="Arial"/>
          <w:color w:val="auto"/>
        </w:rPr>
      </w:pPr>
      <w:r w:rsidRPr="00913B6A">
        <w:rPr>
          <w:rFonts w:ascii="Arial" w:hAnsi="Arial" w:cs="Arial"/>
          <w:color w:val="auto"/>
        </w:rPr>
        <w:lastRenderedPageBreak/>
        <w:t>4. Analysis of Gender Equality Indexes and Separate Preference Measures</w:t>
      </w:r>
    </w:p>
    <w:p w14:paraId="450F4A95" w14:textId="77777777" w:rsidR="00F239B8" w:rsidRDefault="00F239B8" w:rsidP="00F239B8">
      <w:pPr>
        <w:jc w:val="both"/>
      </w:pPr>
      <w:r>
        <w:t>This section brings attention to various unresolved concerns regarding the Gender Equality Index built by FH, especially the lack of interpretability associated with this index. We also delved deeper into the relationship between the separate preference measures and gender equality to better understand the source of the largest differences. Doing so sheds light on the found</w:t>
      </w:r>
      <w:r>
        <w:t xml:space="preserve"> </w:t>
      </w:r>
      <w:r>
        <w:t xml:space="preserve">associations and provokes new research questions. We then extended the analysis to state-of-the-art indexes such as WEF GGGI, UNDP GII, and UNDP Gender Development Index (GDI). </w:t>
      </w:r>
    </w:p>
    <w:p w14:paraId="2216D3E5" w14:textId="77777777" w:rsidR="00913B6A" w:rsidRDefault="00913B6A" w:rsidP="00F239B8">
      <w:pPr>
        <w:jc w:val="both"/>
      </w:pPr>
    </w:p>
    <w:p w14:paraId="76AD0ADF" w14:textId="77777777" w:rsidR="00F239B8" w:rsidRPr="00913B6A" w:rsidRDefault="00F239B8" w:rsidP="00F239B8">
      <w:pPr>
        <w:pStyle w:val="Heading2"/>
        <w:jc w:val="both"/>
        <w:rPr>
          <w:rFonts w:ascii="Arial" w:hAnsi="Arial" w:cs="Arial"/>
          <w:color w:val="auto"/>
        </w:rPr>
      </w:pPr>
      <w:bookmarkStart w:id="58" w:name="_d47je7bfk4rw" w:colFirst="0" w:colLast="0"/>
      <w:bookmarkEnd w:id="58"/>
      <w:r w:rsidRPr="00913B6A">
        <w:rPr>
          <w:rFonts w:ascii="Arial" w:hAnsi="Arial" w:cs="Arial"/>
          <w:color w:val="auto"/>
        </w:rPr>
        <w:t>4.1 Gender Equality Indexes and Potential Issues</w:t>
      </w:r>
    </w:p>
    <w:p w14:paraId="6786F78F" w14:textId="77777777" w:rsidR="00F239B8" w:rsidRDefault="00F239B8" w:rsidP="00F239B8">
      <w:pPr>
        <w:spacing w:before="200"/>
        <w:jc w:val="both"/>
      </w:pPr>
      <w:r w:rsidRPr="00A06296">
        <w:t>During the replication analysis, we encountered potential issues related to the gender equality indexes that we considered worthy of analyzing further.</w:t>
      </w:r>
    </w:p>
    <w:p w14:paraId="3FD40E2D" w14:textId="77777777" w:rsidR="00F239B8" w:rsidRDefault="00F239B8" w:rsidP="00F239B8">
      <w:pPr>
        <w:spacing w:before="200"/>
        <w:jc w:val="both"/>
      </w:pPr>
      <w:r>
        <w:t>One concern is the way FH buit their Gender Equality Index and why they propose it as a measure of gender equality. The justification for using this custom index rather than internationally recognized, studied, adopted, and already available indexes was omitted in FH’s study. To characterize the structure of the Gender Equality Index, we visualized its composition with the diagram shown in Figure 1. We will briefly summarize the main issues found below.</w:t>
      </w:r>
    </w:p>
    <w:p w14:paraId="4530BD66" w14:textId="77777777" w:rsidR="00F239B8" w:rsidRPr="00913B6A" w:rsidRDefault="00F239B8" w:rsidP="00F239B8">
      <w:pPr>
        <w:pStyle w:val="ListParagraph"/>
        <w:numPr>
          <w:ilvl w:val="0"/>
          <w:numId w:val="3"/>
        </w:numPr>
        <w:spacing w:before="200"/>
        <w:jc w:val="both"/>
      </w:pPr>
      <w:r w:rsidRPr="00913B6A">
        <w:t xml:space="preserve">The most critical point for the use of PCA is the interpretability of the index.  This is a central question for measuring differences in society without losing  descriptive power and is crucial for identifing effective policies for closing the gender gap [@GGGreport2015]. </w:t>
      </w:r>
    </w:p>
    <w:p w14:paraId="79DEBEDA" w14:textId="77777777" w:rsidR="00F239B8" w:rsidRPr="00913B6A" w:rsidRDefault="00F239B8" w:rsidP="00F239B8">
      <w:pPr>
        <w:pStyle w:val="ListParagraph"/>
        <w:numPr>
          <w:ilvl w:val="0"/>
          <w:numId w:val="3"/>
        </w:numPr>
        <w:spacing w:before="200"/>
        <w:jc w:val="both"/>
      </w:pPr>
      <w:r w:rsidRPr="00913B6A">
        <w:t xml:space="preserve">As seen in Figure 1, the components of the Gender Equality Index used in FH contain repetitions. The two indexes WEF GGGI and UNDP GII share three sub-indexes, indicated here with different colors: *ratio of female to male labor force participation* (purple), the *share of seats in parliament* (green), and *enrollment into secondary education* (blue). As a third variable to construct the  Gender Equality Index, FH used the *ratio of female to male labor force participation*, already included in the previous two indexes as a weighted sub-index. While the PCA technique in some cases permits the aggregation of variables even in the presence of large correlations among the inputs, in the present case, such a procedure may lead to an imbalance in favor of these specific repetitive indexes (especially female and male labor force participation) over other factors, which were already balanced in the design of WEF GGGI and UNDP GII indexes. </w:t>
      </w:r>
    </w:p>
    <w:p w14:paraId="714CB85D" w14:textId="77777777" w:rsidR="00F239B8" w:rsidRDefault="00F239B8" w:rsidP="00F239B8">
      <w:pPr>
        <w:pStyle w:val="ListParagraph"/>
        <w:numPr>
          <w:ilvl w:val="0"/>
          <w:numId w:val="3"/>
        </w:numPr>
        <w:spacing w:before="200"/>
        <w:jc w:val="both"/>
      </w:pPr>
      <w:r w:rsidRPr="00913B6A">
        <w:t xml:space="preserve">The TSWS indicator, introduced by FH, is used as a proxy to track the long-lasting effects of the right to vote. Use of this proxy is based on the assumption that, over time, development has a monotonic effect and its magnitude is proportional to the  time since women’s suffrage was established. The data on the year of suffrage is available on a global scale but provides a minimal overview of gender disparities in politics, as discussed in @GIS1820. Indeed, even after the right to vote has been granted, many discriminatory laws may still be present and enforced by the executive branch of the government. Elimination of discrimination takes more time – despite gaining the right to vote, there may not be an improvement of gender equality in other areas (@Yang), such as suppression of  the right to work. As an example, married women in Western Germany needed permission of their husbands to work until 1977 (@RecoPolicyGer, </w:t>
      </w:r>
      <w:hyperlink r:id="rId11" w:history="1">
        <w:r w:rsidRPr="00D44A16">
          <w:rPr>
            <w:rStyle w:val="Hyperlink"/>
            <w:color w:val="auto"/>
            <w:u w:val="none"/>
          </w:rPr>
          <w:t>page</w:t>
        </w:r>
      </w:hyperlink>
      <w:r w:rsidRPr="00913B6A">
        <w:t xml:space="preserve"> 92), although </w:t>
      </w:r>
      <w:r w:rsidRPr="00913B6A">
        <w:lastRenderedPageBreak/>
        <w:t xml:space="preserve">their right to vote was granted in 1918. </w:t>
      </w:r>
      <w:r>
        <w:t xml:space="preserve">The assumption that suffrage played a long-lasting effect on the balance of gender equality </w:t>
      </w:r>
      <w:r w:rsidRPr="00BF3541">
        <w:t xml:space="preserve">sounds reasonable but requires further investigation to be used as a robust estimator. </w:t>
      </w:r>
    </w:p>
    <w:p w14:paraId="57F6C3E0" w14:textId="77777777" w:rsidR="00913B6A" w:rsidRDefault="00913B6A" w:rsidP="00913B6A">
      <w:pPr>
        <w:pStyle w:val="ListParagraph"/>
        <w:spacing w:before="200"/>
        <w:jc w:val="both"/>
      </w:pPr>
    </w:p>
    <w:p w14:paraId="2749BBB3" w14:textId="77777777" w:rsidR="00F239B8" w:rsidRDefault="00F239B8" w:rsidP="00F239B8">
      <w:pPr>
        <w:jc w:val="center"/>
      </w:pPr>
      <w:r>
        <w:rPr>
          <w:noProof/>
        </w:rPr>
        <w:drawing>
          <wp:inline distT="114300" distB="114300" distL="114300" distR="114300" wp14:anchorId="403EA0ED" wp14:editId="3DB0789E">
            <wp:extent cx="5174817" cy="7424738"/>
            <wp:effectExtent l="0" t="0" r="0" b="0"/>
            <wp:docPr id="1" name="image1.png" descr="A diagram of gender equality&#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diagram of gender equality&#10;&#10;Description automatically generated"/>
                    <pic:cNvPicPr preferRelativeResize="0"/>
                  </pic:nvPicPr>
                  <pic:blipFill>
                    <a:blip r:embed="rId12"/>
                    <a:srcRect/>
                    <a:stretch>
                      <a:fillRect/>
                    </a:stretch>
                  </pic:blipFill>
                  <pic:spPr>
                    <a:xfrm>
                      <a:off x="0" y="0"/>
                      <a:ext cx="5174817" cy="7424738"/>
                    </a:xfrm>
                    <a:prstGeom prst="rect">
                      <a:avLst/>
                    </a:prstGeom>
                    <a:ln/>
                  </pic:spPr>
                </pic:pic>
              </a:graphicData>
            </a:graphic>
          </wp:inline>
        </w:drawing>
      </w:r>
    </w:p>
    <w:p w14:paraId="52B29BDE" w14:textId="77777777" w:rsidR="00F239B8" w:rsidRDefault="00F239B8" w:rsidP="00F239B8">
      <w:pPr>
        <w:jc w:val="both"/>
        <w:rPr>
          <w:sz w:val="20"/>
          <w:szCs w:val="20"/>
        </w:rPr>
      </w:pPr>
      <w:r>
        <w:rPr>
          <w:sz w:val="20"/>
          <w:szCs w:val="20"/>
        </w:rPr>
        <w:lastRenderedPageBreak/>
        <w:t>Figure 1: The custom Gender Equality Index decomposed into its sub-indexes, as built by FH. The repeated indexes and sub-indexes are highlighted with different colors. In the index "Time since Women's Suffrage", there are missing points that have been taken from another source, WEF Global Gender Gap Report 2006, following the approach used in FH study. Note that for each sub-index WEF GGGI calculates a weight to balance its impact on the overall index, while UNDP GII treats the sub-indexes without extra weighting. See also the technical notes of the @GGGreport2015 and of @UNDP2021.</w:t>
      </w:r>
    </w:p>
    <w:p w14:paraId="29126552" w14:textId="77777777" w:rsidR="00F239B8" w:rsidRDefault="00F239B8" w:rsidP="00F239B8">
      <w:pPr>
        <w:jc w:val="both"/>
      </w:pPr>
    </w:p>
    <w:p w14:paraId="41C5D42E" w14:textId="77777777" w:rsidR="00F239B8" w:rsidRDefault="00F239B8" w:rsidP="00F239B8">
      <w:pPr>
        <w:spacing w:before="200" w:after="200"/>
        <w:jc w:val="both"/>
      </w:pPr>
      <w:r>
        <w:t xml:space="preserve">For all the reasons, we decided to discontinue the use of the FH custom index, exclude the F/M LFP and the TSWS indicators from further analysis, and instead carry on only with WEF GGGI and UNDP GII. </w:t>
      </w:r>
    </w:p>
    <w:p w14:paraId="5D69B6EF" w14:textId="77777777" w:rsidR="00F239B8" w:rsidRDefault="00F239B8" w:rsidP="00F239B8">
      <w:pPr>
        <w:spacing w:before="200" w:after="200"/>
        <w:jc w:val="both"/>
      </w:pPr>
      <w:r>
        <w:t>Although these indexes are widely used by many researchers and policymakers, they also have their weaknesses. The UNDP GII has been criticized by several authors [@Klasen2017UNDP; @18350; @Permanyer], as being</w:t>
      </w:r>
      <w:r w:rsidRPr="00883341">
        <w:t xml:space="preserve"> highly correlated with economic development and includ</w:t>
      </w:r>
      <w:r>
        <w:t>ing</w:t>
      </w:r>
      <w:r w:rsidRPr="00883341">
        <w:t xml:space="preserve"> reproductive health indicators that can penalize less-developed countries. </w:t>
      </w:r>
      <w:r>
        <w:t>Moreover</w:t>
      </w:r>
      <w:r w:rsidRPr="00883341">
        <w:t>, this index measures welfare loss associated with inequality based on a calculated gender equality measure which is not documented publicly.</w:t>
      </w:r>
      <w:r>
        <w:t xml:space="preserve"> </w:t>
      </w:r>
    </w:p>
    <w:p w14:paraId="3B9BE0F1" w14:textId="0E7249F7" w:rsidR="00F239B8" w:rsidRDefault="00F239B8" w:rsidP="00F239B8">
      <w:pPr>
        <w:spacing w:before="200" w:after="200"/>
        <w:jc w:val="both"/>
      </w:pPr>
      <w:r>
        <w:t>The power and limitations of WEF GGGI are discussed in @RePEc:spr:soinre:v:144:y:2019:i:3:d:10.1007_s11205-019-02080-5</w:t>
      </w:r>
      <w:r w:rsidR="00913B6A">
        <w:t xml:space="preserve">, </w:t>
      </w:r>
      <w:r>
        <w:t xml:space="preserve">@10.1080/13545701.2010.530607, </w:t>
      </w:r>
      <w:r w:rsidRPr="00C04AF0">
        <w:t>@WorsdaleWright,</w:t>
      </w:r>
      <w:r>
        <w:t xml:space="preserve"> </w:t>
      </w:r>
      <w:r w:rsidRPr="00C04AF0">
        <w:t>@</w:t>
      </w:r>
      <w:r w:rsidRPr="00F972FE">
        <w:t>StoetGear</w:t>
      </w:r>
      <w:r w:rsidR="005A4ED8">
        <w:t xml:space="preserve">. </w:t>
      </w:r>
      <w:r w:rsidR="00F710FF">
        <w:t xml:space="preserve">One of the main critics is that this index is truncated in such way that it does not allow any country to be </w:t>
      </w:r>
      <w:r w:rsidR="006674C8">
        <w:t>ranked as</w:t>
      </w:r>
      <w:r w:rsidR="00B21E07">
        <w:t xml:space="preserve"> more</w:t>
      </w:r>
      <w:r w:rsidR="00F710FF">
        <w:t xml:space="preserve"> favorable </w:t>
      </w:r>
      <w:r w:rsidR="00EC361B">
        <w:t>for</w:t>
      </w:r>
      <w:r w:rsidR="00F710FF">
        <w:t xml:space="preserve"> women than </w:t>
      </w:r>
      <w:r w:rsidR="00EC361B">
        <w:t>for</w:t>
      </w:r>
      <w:r w:rsidR="00F710FF">
        <w:t xml:space="preserve"> men. </w:t>
      </w:r>
      <w:r w:rsidR="00EC361B">
        <w:t xml:space="preserve">Another weak point highlighted by </w:t>
      </w:r>
      <w:r>
        <w:t>our investigation (Figure 1)</w:t>
      </w:r>
      <w:r w:rsidR="00EC361B">
        <w:t xml:space="preserve"> is </w:t>
      </w:r>
      <w:r>
        <w:t>the inclusion of a subjective measure, based on an expert panel opinion, called "wage equality between men and women for similar work"</w:t>
      </w:r>
      <w:ins w:id="59" w:author="Cerioli, Sara" w:date="2024-01-06T18:43:00Z">
        <w:r w:rsidR="00EC361B">
          <w:t xml:space="preserve">, </w:t>
        </w:r>
      </w:ins>
      <w:del w:id="60" w:author="Cerioli, Sara" w:date="2024-01-06T18:43:00Z">
        <w:r w:rsidDel="00EC361B">
          <w:delText>.</w:delText>
        </w:r>
      </w:del>
      <w:del w:id="61" w:author="Cerioli, Sara" w:date="2024-01-06T18:55:00Z">
        <w:r w:rsidDel="00203D8D">
          <w:delText xml:space="preserve"> </w:delText>
        </w:r>
      </w:del>
      <w:del w:id="62" w:author="Cerioli, Sara" w:date="2024-01-06T18:43:00Z">
        <w:r w:rsidDel="00EC361B">
          <w:delText>T</w:delText>
        </w:r>
      </w:del>
      <w:del w:id="63" w:author="Cerioli, Sara" w:date="2024-01-06T18:55:00Z">
        <w:r w:rsidDel="00203D8D">
          <w:delText xml:space="preserve">his measure </w:delText>
        </w:r>
      </w:del>
      <w:del w:id="64" w:author="Cerioli, Sara" w:date="2024-01-06T18:43:00Z">
        <w:r w:rsidDel="00EC361B">
          <w:delText xml:space="preserve">of economic participation and opportunity </w:delText>
        </w:r>
      </w:del>
      <w:r>
        <w:t>represent</w:t>
      </w:r>
      <w:ins w:id="65" w:author="Cerioli, Sara" w:date="2024-01-06T18:43:00Z">
        <w:r w:rsidR="00EC361B">
          <w:t>ing</w:t>
        </w:r>
      </w:ins>
      <w:del w:id="66" w:author="Cerioli, Sara" w:date="2024-01-06T18:43:00Z">
        <w:r w:rsidDel="00EC361B">
          <w:delText>s</w:delText>
        </w:r>
      </w:del>
      <w:r>
        <w:t xml:space="preserve"> a substantial part (~30%) of </w:t>
      </w:r>
      <w:ins w:id="67" w:author="Cerioli, Sara" w:date="2024-01-06T18:56:00Z">
        <w:r w:rsidR="00203D8D">
          <w:t>one of the</w:t>
        </w:r>
      </w:ins>
      <w:del w:id="68" w:author="Cerioli, Sara" w:date="2024-01-06T18:56:00Z">
        <w:r w:rsidDel="00203D8D">
          <w:delText>the</w:delText>
        </w:r>
      </w:del>
      <w:r>
        <w:t xml:space="preserve"> </w:t>
      </w:r>
      <w:ins w:id="69" w:author="Cerioli, Sara" w:date="2024-01-06T18:56:00Z">
        <w:r w:rsidR="00203D8D">
          <w:t>indicators composing the GGGI</w:t>
        </w:r>
      </w:ins>
      <w:del w:id="70" w:author="Cerioli, Sara" w:date="2024-01-06T18:56:00Z">
        <w:r w:rsidDel="00203D8D">
          <w:delText>sub-index</w:delText>
        </w:r>
      </w:del>
      <w:r>
        <w:t xml:space="preserve">. </w:t>
      </w:r>
      <w:r w:rsidR="00203D8D">
        <w:t>Additionally, although the WEF GGGI</w:t>
      </w:r>
      <w:r>
        <w:t xml:space="preserve"> index is thought to be the least dependent on economic development since it measures the gap between male and female access to resources and opportunities [@GGGreport2015], this dependence exists and is not negligible (see Supplementary Material, Figure 3). </w:t>
      </w:r>
    </w:p>
    <w:p w14:paraId="66114987" w14:textId="77777777" w:rsidR="00F239B8" w:rsidRDefault="00F239B8" w:rsidP="00F239B8">
      <w:pPr>
        <w:spacing w:after="200"/>
        <w:jc w:val="both"/>
      </w:pPr>
      <w:r>
        <w:t>We conducted extensive research in the literature to identify and understand the current options available for evaluating gender equality. In addition to the two above-mentioned indexes, we found that the Gender Development Index added from 2014 to the UNDP report is a good candidate for this kind of evaluation. This index is defined as the ratio of the Human Development Index for females to males, and it captures three dimensions in terms of health, knowledge, and living standards, separately for males and females. Life expectancy, the expected year of schooling and mean years of schooling, and GNI per capita are calculated within these dimensions. This index is praised by @Klasen2017UNDP for the clarity in interpretability and its focus on gender equality (rather than female relative achievements). Therefore, we included this index in our extended analysis, along with WEF GGGI and UNDP GII.</w:t>
      </w:r>
    </w:p>
    <w:p w14:paraId="2311256E" w14:textId="77777777" w:rsidR="006F6280" w:rsidRPr="006F6280" w:rsidRDefault="006F6280" w:rsidP="006F6280">
      <w:pPr>
        <w:pStyle w:val="Heading2"/>
        <w:jc w:val="both"/>
        <w:rPr>
          <w:rFonts w:ascii="Arial" w:hAnsi="Arial" w:cs="Arial"/>
          <w:color w:val="auto"/>
        </w:rPr>
      </w:pPr>
      <w:r w:rsidRPr="006F6280">
        <w:rPr>
          <w:rFonts w:ascii="Arial" w:hAnsi="Arial" w:cs="Arial"/>
          <w:color w:val="auto"/>
        </w:rPr>
        <w:t>4.2 Conditional Analysis of Gender Differences in Economic Preferences and Their Relationship to Economic Development and Gender Equality</w:t>
      </w:r>
    </w:p>
    <w:p w14:paraId="63D5ACDF" w14:textId="77777777" w:rsidR="006F6280" w:rsidRDefault="006F6280" w:rsidP="006F6280">
      <w:pPr>
        <w:spacing w:after="200"/>
        <w:jc w:val="both"/>
      </w:pPr>
      <w:r>
        <w:t xml:space="preserve">In this section, we explore the relationship between the summarized gender differences in economic preferences with economic development and gender equality, using the gender equality indexes referred to above (WEF GGGI, UNDP GII, and UNDP GDI). We run the same robust </w:t>
      </w:r>
      <w:r>
        <w:lastRenderedPageBreak/>
        <w:t xml:space="preserve">linear regression using the model in Equation 2 on these indexes and present the results in Figure 2. One can see that gender differences in economic preferences have a strong, positive, and statistically significant correlation with economic development when the conditional analysis is performed on the individual gender equality indexes. Conversely, the correlation between gender differences in economic preferences and gender equality, conditioned on economic development, is only statistically significant for WEF GGGI (r = 0.28, p-value = 0.0241), while for UNDP GII and GDI, the correlation is weak to null, with no statistical significance at 5% confidence level. </w:t>
      </w:r>
    </w:p>
    <w:p w14:paraId="1755E4E5" w14:textId="495EC3CE" w:rsidR="006F6280" w:rsidRPr="00D44A16" w:rsidRDefault="006F6280" w:rsidP="006F6280">
      <w:pPr>
        <w:spacing w:after="200"/>
        <w:jc w:val="both"/>
        <w:rPr>
          <w:color w:val="000000" w:themeColor="text1"/>
        </w:rPr>
      </w:pPr>
      <w:r w:rsidRPr="00920A7B">
        <w:rPr>
          <w:color w:val="000000" w:themeColor="text1"/>
        </w:rPr>
        <w:t xml:space="preserve">Thus far, our analysis, employing FH approach, has </w:t>
      </w:r>
      <w:r w:rsidR="0018103B" w:rsidRPr="00920A7B">
        <w:rPr>
          <w:color w:val="000000" w:themeColor="text1"/>
        </w:rPr>
        <w:t>been performed by</w:t>
      </w:r>
      <w:r w:rsidR="0018103B" w:rsidRPr="00920A7B">
        <w:rPr>
          <w:color w:val="000000" w:themeColor="text1"/>
        </w:rPr>
        <w:t xml:space="preserve"> </w:t>
      </w:r>
      <w:r w:rsidRPr="00920A7B">
        <w:rPr>
          <w:color w:val="000000" w:themeColor="text1"/>
        </w:rPr>
        <w:t xml:space="preserve">standardizing the </w:t>
      </w:r>
      <w:r w:rsidR="00600A5B">
        <w:rPr>
          <w:color w:val="000000" w:themeColor="text1"/>
        </w:rPr>
        <w:t>*</w:t>
      </w:r>
      <w:r w:rsidRPr="001A073F">
        <w:rPr>
          <w:i/>
          <w:iCs/>
          <w:color w:val="000000" w:themeColor="text1"/>
        </w:rPr>
        <w:t>Gender Diff</w:t>
      </w:r>
      <w:r w:rsidR="00600A5B">
        <w:rPr>
          <w:i/>
          <w:iCs/>
          <w:color w:val="000000" w:themeColor="text1"/>
        </w:rPr>
        <w:t>*</w:t>
      </w:r>
      <w:r w:rsidRPr="001124D3">
        <w:rPr>
          <w:color w:val="000000" w:themeColor="text1"/>
        </w:rPr>
        <w:t xml:space="preserve"> variable as per Section 3.2, Eq. 2. This imparts slope coefficients with the meaning of indicating a specific country's deviation from the global average gender difference</w:t>
      </w:r>
      <w:r w:rsidR="00600A5B" w:rsidRPr="001124D3">
        <w:rPr>
          <w:color w:val="000000" w:themeColor="text1"/>
        </w:rPr>
        <w:t>, measured</w:t>
      </w:r>
      <w:r w:rsidRPr="001124D3">
        <w:rPr>
          <w:color w:val="000000" w:themeColor="text1"/>
        </w:rPr>
        <w:t xml:space="preserve"> in standard deviations. To assess the actual magnitude of gender differences in each country, removing the standardization applied to </w:t>
      </w:r>
      <w:r w:rsidR="00600A5B">
        <w:rPr>
          <w:color w:val="000000" w:themeColor="text1"/>
        </w:rPr>
        <w:t>*</w:t>
      </w:r>
      <w:r w:rsidRPr="001124D3">
        <w:rPr>
          <w:i/>
          <w:iCs/>
          <w:color w:val="000000" w:themeColor="text1"/>
        </w:rPr>
        <w:t>Gender Diff</w:t>
      </w:r>
      <w:r w:rsidR="00600A5B">
        <w:rPr>
          <w:i/>
          <w:iCs/>
          <w:color w:val="000000" w:themeColor="text1"/>
        </w:rPr>
        <w:t>*</w:t>
      </w:r>
      <w:r w:rsidRPr="00920A7B">
        <w:rPr>
          <w:color w:val="000000" w:themeColor="text1"/>
        </w:rPr>
        <w:t xml:space="preserve"> is essential, yielding a measurement that expresses the extent to which men and women differ</w:t>
      </w:r>
      <w:r w:rsidR="00934926">
        <w:rPr>
          <w:color w:val="000000" w:themeColor="text1"/>
        </w:rPr>
        <w:t xml:space="preserve"> </w:t>
      </w:r>
      <w:r w:rsidRPr="00D44A16">
        <w:rPr>
          <w:color w:val="000000" w:themeColor="text1"/>
        </w:rPr>
        <w:t>in standard deviations. We reported these results in Table 2, and continued the analysis using such approach.</w:t>
      </w:r>
    </w:p>
    <w:p w14:paraId="553ADEA9" w14:textId="77777777" w:rsidR="006F6280" w:rsidRDefault="006F6280" w:rsidP="006F6280">
      <w:pPr>
        <w:jc w:val="both"/>
      </w:pPr>
      <w:r>
        <w:rPr>
          <w:noProof/>
        </w:rPr>
        <w:lastRenderedPageBreak/>
        <w:drawing>
          <wp:inline distT="114300" distB="114300" distL="114300" distR="114300" wp14:anchorId="5D9B99B4" wp14:editId="356489CC">
            <wp:extent cx="5731200" cy="6070600"/>
            <wp:effectExtent l="0" t="0" r="0" b="0"/>
            <wp:docPr id="2" name="image2.png" descr="A group of papers with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2.png" descr="A group of papers with text&#10;&#10;Description automatically generated with medium confidence"/>
                    <pic:cNvPicPr preferRelativeResize="0"/>
                  </pic:nvPicPr>
                  <pic:blipFill>
                    <a:blip r:embed="rId13"/>
                    <a:srcRect/>
                    <a:stretch>
                      <a:fillRect/>
                    </a:stretch>
                  </pic:blipFill>
                  <pic:spPr>
                    <a:xfrm>
                      <a:off x="0" y="0"/>
                      <a:ext cx="5731200" cy="6070600"/>
                    </a:xfrm>
                    <a:prstGeom prst="rect">
                      <a:avLst/>
                    </a:prstGeom>
                    <a:ln/>
                  </pic:spPr>
                </pic:pic>
              </a:graphicData>
            </a:graphic>
          </wp:inline>
        </w:drawing>
      </w:r>
    </w:p>
    <w:p w14:paraId="4E7CDF72" w14:textId="77777777" w:rsidR="006F6280" w:rsidRDefault="006F6280" w:rsidP="006F6280">
      <w:pPr>
        <w:jc w:val="both"/>
        <w:rPr>
          <w:sz w:val="18"/>
          <w:szCs w:val="18"/>
        </w:rPr>
      </w:pPr>
    </w:p>
    <w:p w14:paraId="27950164" w14:textId="77777777" w:rsidR="006F6280" w:rsidRDefault="006F6280" w:rsidP="006F6280">
      <w:pPr>
        <w:jc w:val="both"/>
      </w:pPr>
      <w:r>
        <w:rPr>
          <w:sz w:val="20"/>
          <w:szCs w:val="20"/>
        </w:rPr>
        <w:t xml:space="preserve">Figure 2: Correlation and slope coefficients between </w:t>
      </w:r>
      <w:r w:rsidRPr="006F6280">
        <w:rPr>
          <w:sz w:val="20"/>
          <w:szCs w:val="20"/>
        </w:rPr>
        <w:t xml:space="preserve">standardized gender differences in economic preferences and economic development, and between standardized </w:t>
      </w:r>
      <w:r>
        <w:rPr>
          <w:sz w:val="20"/>
          <w:szCs w:val="20"/>
        </w:rPr>
        <w:t>gender differences in economic preferences and gender equality indexes, using the residuals plots. On the left, gender differences are regressed on economic development conditioned on gender equality for the different indexes (WEF GGGI, UNDP GGI, and GDI). On the right, the corresponding values of gender differences are regressed on gender equality indexes conditioned on economic development. We also report the corresponding p-values.</w:t>
      </w:r>
    </w:p>
    <w:p w14:paraId="1A631F2A" w14:textId="77777777" w:rsidR="006F6280" w:rsidRDefault="006F6280" w:rsidP="006F6280">
      <w:pPr>
        <w:jc w:val="both"/>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6F6280" w:rsidRPr="006F6280" w14:paraId="54581FCB" w14:textId="77777777" w:rsidTr="00EF72B7">
        <w:tc>
          <w:tcPr>
            <w:tcW w:w="2257" w:type="dxa"/>
            <w:shd w:val="clear" w:color="auto" w:fill="auto"/>
            <w:tcMar>
              <w:top w:w="100" w:type="dxa"/>
              <w:left w:w="100" w:type="dxa"/>
              <w:bottom w:w="100" w:type="dxa"/>
              <w:right w:w="100" w:type="dxa"/>
            </w:tcMar>
          </w:tcPr>
          <w:p w14:paraId="67AF4CD2" w14:textId="77777777" w:rsidR="006F6280" w:rsidRPr="006F6280" w:rsidRDefault="006F6280" w:rsidP="00EF72B7">
            <w:pPr>
              <w:jc w:val="both"/>
              <w:rPr>
                <w:b/>
              </w:rPr>
            </w:pPr>
            <w:r w:rsidRPr="006F6280">
              <w:rPr>
                <w:b/>
              </w:rPr>
              <w:t>Coefficient</w:t>
            </w:r>
          </w:p>
        </w:tc>
        <w:tc>
          <w:tcPr>
            <w:tcW w:w="2257" w:type="dxa"/>
            <w:shd w:val="clear" w:color="auto" w:fill="auto"/>
            <w:tcMar>
              <w:top w:w="100" w:type="dxa"/>
              <w:left w:w="100" w:type="dxa"/>
              <w:bottom w:w="100" w:type="dxa"/>
              <w:right w:w="100" w:type="dxa"/>
            </w:tcMar>
          </w:tcPr>
          <w:p w14:paraId="4B2307D4" w14:textId="77777777" w:rsidR="006F6280" w:rsidRPr="006F6280" w:rsidRDefault="006F6280" w:rsidP="00EF72B7">
            <w:pPr>
              <w:jc w:val="both"/>
              <w:rPr>
                <w:b/>
              </w:rPr>
            </w:pPr>
            <w:r w:rsidRPr="006F6280">
              <w:rPr>
                <w:b/>
              </w:rPr>
              <w:t>Regression on</w:t>
            </w:r>
          </w:p>
        </w:tc>
        <w:tc>
          <w:tcPr>
            <w:tcW w:w="2257" w:type="dxa"/>
            <w:shd w:val="clear" w:color="auto" w:fill="auto"/>
            <w:tcMar>
              <w:top w:w="100" w:type="dxa"/>
              <w:left w:w="100" w:type="dxa"/>
              <w:bottom w:w="100" w:type="dxa"/>
              <w:right w:w="100" w:type="dxa"/>
            </w:tcMar>
          </w:tcPr>
          <w:p w14:paraId="19F02D4E" w14:textId="77777777" w:rsidR="006F6280" w:rsidRPr="006F6280" w:rsidRDefault="006F6280" w:rsidP="00EF72B7">
            <w:pPr>
              <w:jc w:val="both"/>
              <w:rPr>
                <w:b/>
              </w:rPr>
            </w:pPr>
            <w:r w:rsidRPr="006F6280">
              <w:rPr>
                <w:b/>
              </w:rPr>
              <w:t>Conditional on</w:t>
            </w:r>
          </w:p>
        </w:tc>
        <w:tc>
          <w:tcPr>
            <w:tcW w:w="2257" w:type="dxa"/>
            <w:shd w:val="clear" w:color="auto" w:fill="auto"/>
            <w:tcMar>
              <w:top w:w="100" w:type="dxa"/>
              <w:left w:w="100" w:type="dxa"/>
              <w:bottom w:w="100" w:type="dxa"/>
              <w:right w:w="100" w:type="dxa"/>
            </w:tcMar>
          </w:tcPr>
          <w:p w14:paraId="2E06C248" w14:textId="77777777" w:rsidR="006F6280" w:rsidRPr="006F6280" w:rsidRDefault="006F6280" w:rsidP="00EF72B7">
            <w:pPr>
              <w:jc w:val="both"/>
              <w:rPr>
                <w:b/>
              </w:rPr>
            </w:pPr>
            <w:r w:rsidRPr="006F6280">
              <w:rPr>
                <w:b/>
              </w:rPr>
              <w:t>Result</w:t>
            </w:r>
          </w:p>
        </w:tc>
      </w:tr>
      <w:tr w:rsidR="006F6280" w:rsidRPr="006F6280" w14:paraId="14DF43D6" w14:textId="77777777" w:rsidTr="00EF72B7">
        <w:tc>
          <w:tcPr>
            <w:tcW w:w="2257" w:type="dxa"/>
            <w:shd w:val="clear" w:color="auto" w:fill="auto"/>
            <w:tcMar>
              <w:top w:w="100" w:type="dxa"/>
              <w:left w:w="100" w:type="dxa"/>
              <w:bottom w:w="100" w:type="dxa"/>
              <w:right w:w="100" w:type="dxa"/>
            </w:tcMar>
          </w:tcPr>
          <w:p w14:paraId="53C88E34" w14:textId="77777777" w:rsidR="006F6280" w:rsidRPr="006F6280" w:rsidRDefault="006F6280" w:rsidP="00EF72B7">
            <w:pPr>
              <w:jc w:val="both"/>
            </w:pPr>
            <m:oMathPara>
              <m:oMath>
                <m:sSub>
                  <m:sSubPr>
                    <m:ctrlPr>
                      <w:rPr>
                        <w:rFonts w:ascii="Cambria Math" w:hAnsi="Cambria Math"/>
                      </w:rPr>
                    </m:ctrlPr>
                  </m:sSubPr>
                  <m:e>
                    <m:r>
                      <w:rPr>
                        <w:rFonts w:ascii="Cambria Math" w:hAnsi="Cambria Math"/>
                      </w:rPr>
                      <m:t>β</m:t>
                    </m:r>
                  </m:e>
                  <m:sub>
                    <m:r>
                      <w:rPr>
                        <w:rFonts w:ascii="Cambria Math" w:hAnsi="Cambria Math"/>
                      </w:rPr>
                      <m:t>economic development</m:t>
                    </m:r>
                  </m:sub>
                </m:sSub>
              </m:oMath>
            </m:oMathPara>
          </w:p>
        </w:tc>
        <w:tc>
          <w:tcPr>
            <w:tcW w:w="2257" w:type="dxa"/>
            <w:shd w:val="clear" w:color="auto" w:fill="auto"/>
            <w:tcMar>
              <w:top w:w="100" w:type="dxa"/>
              <w:left w:w="100" w:type="dxa"/>
              <w:bottom w:w="100" w:type="dxa"/>
              <w:right w:w="100" w:type="dxa"/>
            </w:tcMar>
          </w:tcPr>
          <w:p w14:paraId="50044A77" w14:textId="77777777" w:rsidR="006F6280" w:rsidRPr="006F6280" w:rsidRDefault="006F6280" w:rsidP="00EF72B7">
            <w:pPr>
              <w:jc w:val="both"/>
            </w:pPr>
            <w:r w:rsidRPr="006F6280">
              <w:t>Log GDP p/c (Std)</w:t>
            </w:r>
          </w:p>
        </w:tc>
        <w:tc>
          <w:tcPr>
            <w:tcW w:w="2257" w:type="dxa"/>
            <w:shd w:val="clear" w:color="auto" w:fill="auto"/>
            <w:tcMar>
              <w:top w:w="100" w:type="dxa"/>
              <w:left w:w="100" w:type="dxa"/>
              <w:bottom w:w="100" w:type="dxa"/>
              <w:right w:w="100" w:type="dxa"/>
            </w:tcMar>
          </w:tcPr>
          <w:p w14:paraId="4FA98E72" w14:textId="77777777" w:rsidR="006F6280" w:rsidRPr="006F6280" w:rsidRDefault="006F6280" w:rsidP="00EF72B7">
            <w:pPr>
              <w:jc w:val="both"/>
            </w:pPr>
            <w:r w:rsidRPr="006F6280">
              <w:t>WEF GGGI (Std)</w:t>
            </w:r>
          </w:p>
        </w:tc>
        <w:tc>
          <w:tcPr>
            <w:tcW w:w="2257" w:type="dxa"/>
            <w:shd w:val="clear" w:color="auto" w:fill="auto"/>
            <w:tcMar>
              <w:top w:w="100" w:type="dxa"/>
              <w:left w:w="100" w:type="dxa"/>
              <w:bottom w:w="100" w:type="dxa"/>
              <w:right w:w="100" w:type="dxa"/>
            </w:tcMar>
          </w:tcPr>
          <w:p w14:paraId="36CA95BD" w14:textId="77777777" w:rsidR="006F6280" w:rsidRPr="006F6280" w:rsidRDefault="006F6280" w:rsidP="00EF72B7">
            <w:pPr>
              <w:jc w:val="both"/>
            </w:pPr>
            <w:r w:rsidRPr="006F6280">
              <w:t>0.12 (0.02)***</w:t>
            </w:r>
          </w:p>
        </w:tc>
      </w:tr>
      <w:tr w:rsidR="006F6280" w:rsidRPr="006F6280" w14:paraId="5E78FD92" w14:textId="77777777" w:rsidTr="00EF72B7">
        <w:tc>
          <w:tcPr>
            <w:tcW w:w="2257" w:type="dxa"/>
            <w:shd w:val="clear" w:color="auto" w:fill="auto"/>
            <w:tcMar>
              <w:top w:w="100" w:type="dxa"/>
              <w:left w:w="100" w:type="dxa"/>
              <w:bottom w:w="100" w:type="dxa"/>
              <w:right w:w="100" w:type="dxa"/>
            </w:tcMar>
          </w:tcPr>
          <w:p w14:paraId="543A29DB" w14:textId="77777777" w:rsidR="006F6280" w:rsidRPr="006F6280" w:rsidRDefault="006F6280" w:rsidP="00EF72B7">
            <w:pPr>
              <w:jc w:val="both"/>
            </w:pPr>
            <m:oMathPara>
              <m:oMath>
                <m:sSub>
                  <m:sSubPr>
                    <m:ctrlPr>
                      <w:rPr>
                        <w:rFonts w:ascii="Cambria Math" w:hAnsi="Cambria Math"/>
                      </w:rPr>
                    </m:ctrlPr>
                  </m:sSubPr>
                  <m:e>
                    <m:r>
                      <w:rPr>
                        <w:rFonts w:ascii="Cambria Math" w:hAnsi="Cambria Math"/>
                      </w:rPr>
                      <m:t>β</m:t>
                    </m:r>
                  </m:e>
                  <m:sub>
                    <m:r>
                      <w:rPr>
                        <w:rFonts w:ascii="Cambria Math" w:hAnsi="Cambria Math"/>
                      </w:rPr>
                      <m:t>economic development</m:t>
                    </m:r>
                  </m:sub>
                </m:sSub>
              </m:oMath>
            </m:oMathPara>
          </w:p>
        </w:tc>
        <w:tc>
          <w:tcPr>
            <w:tcW w:w="2257" w:type="dxa"/>
            <w:shd w:val="clear" w:color="auto" w:fill="auto"/>
            <w:tcMar>
              <w:top w:w="100" w:type="dxa"/>
              <w:left w:w="100" w:type="dxa"/>
              <w:bottom w:w="100" w:type="dxa"/>
              <w:right w:w="100" w:type="dxa"/>
            </w:tcMar>
          </w:tcPr>
          <w:p w14:paraId="56648A7A" w14:textId="77777777" w:rsidR="006F6280" w:rsidRPr="006F6280" w:rsidRDefault="006F6280" w:rsidP="00EF72B7">
            <w:pPr>
              <w:jc w:val="both"/>
            </w:pPr>
            <w:r w:rsidRPr="006F6280">
              <w:t>Log GDP p/c (Std)</w:t>
            </w:r>
          </w:p>
        </w:tc>
        <w:tc>
          <w:tcPr>
            <w:tcW w:w="2257" w:type="dxa"/>
            <w:shd w:val="clear" w:color="auto" w:fill="auto"/>
            <w:tcMar>
              <w:top w:w="100" w:type="dxa"/>
              <w:left w:w="100" w:type="dxa"/>
              <w:bottom w:w="100" w:type="dxa"/>
              <w:right w:w="100" w:type="dxa"/>
            </w:tcMar>
          </w:tcPr>
          <w:p w14:paraId="6A2154F1" w14:textId="77777777" w:rsidR="006F6280" w:rsidRPr="006F6280" w:rsidRDefault="006F6280" w:rsidP="00EF72B7">
            <w:pPr>
              <w:widowControl w:val="0"/>
              <w:pBdr>
                <w:top w:val="nil"/>
                <w:left w:val="nil"/>
                <w:bottom w:val="nil"/>
                <w:right w:val="nil"/>
                <w:between w:val="nil"/>
              </w:pBdr>
              <w:spacing w:line="240" w:lineRule="auto"/>
            </w:pPr>
            <w:r w:rsidRPr="006F6280">
              <w:t>UNDP GII</w:t>
            </w:r>
          </w:p>
        </w:tc>
        <w:tc>
          <w:tcPr>
            <w:tcW w:w="2257" w:type="dxa"/>
            <w:shd w:val="clear" w:color="auto" w:fill="auto"/>
            <w:tcMar>
              <w:top w:w="100" w:type="dxa"/>
              <w:left w:w="100" w:type="dxa"/>
              <w:bottom w:w="100" w:type="dxa"/>
              <w:right w:w="100" w:type="dxa"/>
            </w:tcMar>
          </w:tcPr>
          <w:p w14:paraId="1BC48D9A" w14:textId="77777777" w:rsidR="006F6280" w:rsidRPr="006F6280" w:rsidRDefault="006F6280" w:rsidP="00EF72B7">
            <w:pPr>
              <w:widowControl w:val="0"/>
              <w:pBdr>
                <w:top w:val="nil"/>
                <w:left w:val="nil"/>
                <w:bottom w:val="nil"/>
                <w:right w:val="nil"/>
                <w:between w:val="nil"/>
              </w:pBdr>
              <w:spacing w:line="240" w:lineRule="auto"/>
            </w:pPr>
            <w:r w:rsidRPr="006F6280">
              <w:t>0.08 (0.03)*</w:t>
            </w:r>
          </w:p>
        </w:tc>
      </w:tr>
      <w:tr w:rsidR="006F6280" w:rsidRPr="006F6280" w14:paraId="25EABA8C" w14:textId="77777777" w:rsidTr="00EF72B7">
        <w:tc>
          <w:tcPr>
            <w:tcW w:w="2257" w:type="dxa"/>
            <w:shd w:val="clear" w:color="auto" w:fill="auto"/>
            <w:tcMar>
              <w:top w:w="100" w:type="dxa"/>
              <w:left w:w="100" w:type="dxa"/>
              <w:bottom w:w="100" w:type="dxa"/>
              <w:right w:w="100" w:type="dxa"/>
            </w:tcMar>
          </w:tcPr>
          <w:p w14:paraId="62A4C5D2" w14:textId="77777777" w:rsidR="006F6280" w:rsidRPr="006F6280" w:rsidRDefault="006F6280" w:rsidP="00EF72B7">
            <w:pPr>
              <w:jc w:val="both"/>
            </w:pPr>
            <m:oMathPara>
              <m:oMath>
                <m:sSub>
                  <m:sSubPr>
                    <m:ctrlPr>
                      <w:rPr>
                        <w:rFonts w:ascii="Cambria Math" w:hAnsi="Cambria Math"/>
                      </w:rPr>
                    </m:ctrlPr>
                  </m:sSubPr>
                  <m:e>
                    <m:r>
                      <w:rPr>
                        <w:rFonts w:ascii="Cambria Math" w:hAnsi="Cambria Math"/>
                      </w:rPr>
                      <m:t>β</m:t>
                    </m:r>
                  </m:e>
                  <m:sub>
                    <m:r>
                      <w:rPr>
                        <w:rFonts w:ascii="Cambria Math" w:hAnsi="Cambria Math"/>
                      </w:rPr>
                      <m:t>economic development</m:t>
                    </m:r>
                  </m:sub>
                </m:sSub>
              </m:oMath>
            </m:oMathPara>
          </w:p>
        </w:tc>
        <w:tc>
          <w:tcPr>
            <w:tcW w:w="2257" w:type="dxa"/>
            <w:shd w:val="clear" w:color="auto" w:fill="auto"/>
            <w:tcMar>
              <w:top w:w="100" w:type="dxa"/>
              <w:left w:w="100" w:type="dxa"/>
              <w:bottom w:w="100" w:type="dxa"/>
              <w:right w:w="100" w:type="dxa"/>
            </w:tcMar>
          </w:tcPr>
          <w:p w14:paraId="6645E5D3" w14:textId="77777777" w:rsidR="006F6280" w:rsidRPr="006F6280" w:rsidRDefault="006F6280" w:rsidP="00EF72B7">
            <w:pPr>
              <w:jc w:val="both"/>
            </w:pPr>
            <w:r w:rsidRPr="006F6280">
              <w:t>Log GDP p/c (Std)</w:t>
            </w:r>
          </w:p>
        </w:tc>
        <w:tc>
          <w:tcPr>
            <w:tcW w:w="2257" w:type="dxa"/>
            <w:shd w:val="clear" w:color="auto" w:fill="auto"/>
            <w:tcMar>
              <w:top w:w="100" w:type="dxa"/>
              <w:left w:w="100" w:type="dxa"/>
              <w:bottom w:w="100" w:type="dxa"/>
              <w:right w:w="100" w:type="dxa"/>
            </w:tcMar>
          </w:tcPr>
          <w:p w14:paraId="228EB602" w14:textId="77777777" w:rsidR="006F6280" w:rsidRPr="006F6280" w:rsidRDefault="006F6280" w:rsidP="00EF72B7">
            <w:pPr>
              <w:jc w:val="both"/>
            </w:pPr>
            <w:r w:rsidRPr="006F6280">
              <w:t>UNDP GDI</w:t>
            </w:r>
          </w:p>
        </w:tc>
        <w:tc>
          <w:tcPr>
            <w:tcW w:w="2257" w:type="dxa"/>
            <w:shd w:val="clear" w:color="auto" w:fill="auto"/>
            <w:tcMar>
              <w:top w:w="100" w:type="dxa"/>
              <w:left w:w="100" w:type="dxa"/>
              <w:bottom w:w="100" w:type="dxa"/>
              <w:right w:w="100" w:type="dxa"/>
            </w:tcMar>
          </w:tcPr>
          <w:p w14:paraId="57E922D9" w14:textId="77777777" w:rsidR="006F6280" w:rsidRPr="006F6280" w:rsidRDefault="006F6280" w:rsidP="00EF72B7">
            <w:pPr>
              <w:jc w:val="both"/>
            </w:pPr>
            <w:r w:rsidRPr="006F6280">
              <w:t>0.13 (0.02)***</w:t>
            </w:r>
          </w:p>
        </w:tc>
      </w:tr>
      <w:tr w:rsidR="006F6280" w:rsidRPr="006F6280" w14:paraId="1A2BC4E7" w14:textId="77777777" w:rsidTr="00EF72B7">
        <w:tc>
          <w:tcPr>
            <w:tcW w:w="2257" w:type="dxa"/>
            <w:shd w:val="clear" w:color="auto" w:fill="auto"/>
            <w:tcMar>
              <w:top w:w="100" w:type="dxa"/>
              <w:left w:w="100" w:type="dxa"/>
              <w:bottom w:w="100" w:type="dxa"/>
              <w:right w:w="100" w:type="dxa"/>
            </w:tcMar>
          </w:tcPr>
          <w:p w14:paraId="39034CEC" w14:textId="77777777" w:rsidR="006F6280" w:rsidRPr="006F6280" w:rsidRDefault="006F6280" w:rsidP="00EF72B7">
            <w:pPr>
              <w:jc w:val="both"/>
            </w:pPr>
            <m:oMathPara>
              <m:oMath>
                <m:sSub>
                  <m:sSubPr>
                    <m:ctrlPr>
                      <w:rPr>
                        <w:rFonts w:ascii="Cambria Math" w:hAnsi="Cambria Math"/>
                      </w:rPr>
                    </m:ctrlPr>
                  </m:sSubPr>
                  <m:e>
                    <m:r>
                      <w:rPr>
                        <w:rFonts w:ascii="Cambria Math" w:hAnsi="Cambria Math"/>
                      </w:rPr>
                      <m:t>β</m:t>
                    </m:r>
                  </m:e>
                  <m:sub>
                    <m:r>
                      <w:rPr>
                        <w:rFonts w:ascii="Cambria Math" w:hAnsi="Cambria Math"/>
                      </w:rPr>
                      <m:t>gender equality</m:t>
                    </m:r>
                  </m:sub>
                </m:sSub>
              </m:oMath>
            </m:oMathPara>
          </w:p>
        </w:tc>
        <w:tc>
          <w:tcPr>
            <w:tcW w:w="2257" w:type="dxa"/>
            <w:shd w:val="clear" w:color="auto" w:fill="auto"/>
            <w:tcMar>
              <w:top w:w="100" w:type="dxa"/>
              <w:left w:w="100" w:type="dxa"/>
              <w:bottom w:w="100" w:type="dxa"/>
              <w:right w:w="100" w:type="dxa"/>
            </w:tcMar>
          </w:tcPr>
          <w:p w14:paraId="4EAADF30" w14:textId="77777777" w:rsidR="006F6280" w:rsidRPr="006F6280" w:rsidRDefault="006F6280" w:rsidP="00EF72B7">
            <w:pPr>
              <w:jc w:val="both"/>
            </w:pPr>
            <w:r w:rsidRPr="006F6280">
              <w:t>WEF GGGI (Std)</w:t>
            </w:r>
          </w:p>
        </w:tc>
        <w:tc>
          <w:tcPr>
            <w:tcW w:w="2257" w:type="dxa"/>
            <w:shd w:val="clear" w:color="auto" w:fill="auto"/>
            <w:tcMar>
              <w:top w:w="100" w:type="dxa"/>
              <w:left w:w="100" w:type="dxa"/>
              <w:bottom w:w="100" w:type="dxa"/>
              <w:right w:w="100" w:type="dxa"/>
            </w:tcMar>
          </w:tcPr>
          <w:p w14:paraId="0C410C08" w14:textId="77777777" w:rsidR="006F6280" w:rsidRPr="006F6280" w:rsidRDefault="006F6280" w:rsidP="00EF72B7">
            <w:pPr>
              <w:jc w:val="both"/>
            </w:pPr>
            <w:r w:rsidRPr="006F6280">
              <w:t>Log GDP p/c (Std)</w:t>
            </w:r>
          </w:p>
        </w:tc>
        <w:tc>
          <w:tcPr>
            <w:tcW w:w="2257" w:type="dxa"/>
            <w:shd w:val="clear" w:color="auto" w:fill="auto"/>
            <w:tcMar>
              <w:top w:w="100" w:type="dxa"/>
              <w:left w:w="100" w:type="dxa"/>
              <w:bottom w:w="100" w:type="dxa"/>
              <w:right w:w="100" w:type="dxa"/>
            </w:tcMar>
          </w:tcPr>
          <w:p w14:paraId="36774F58" w14:textId="77777777" w:rsidR="006F6280" w:rsidRPr="006F6280" w:rsidRDefault="006F6280" w:rsidP="00EF72B7">
            <w:pPr>
              <w:jc w:val="both"/>
            </w:pPr>
            <w:r w:rsidRPr="006F6280">
              <w:t>0.04 (0.02)*</w:t>
            </w:r>
          </w:p>
        </w:tc>
      </w:tr>
      <w:tr w:rsidR="006F6280" w:rsidRPr="006F6280" w14:paraId="2557FE8A" w14:textId="77777777" w:rsidTr="00EF72B7">
        <w:tc>
          <w:tcPr>
            <w:tcW w:w="2257" w:type="dxa"/>
            <w:shd w:val="clear" w:color="auto" w:fill="auto"/>
            <w:tcMar>
              <w:top w:w="100" w:type="dxa"/>
              <w:left w:w="100" w:type="dxa"/>
              <w:bottom w:w="100" w:type="dxa"/>
              <w:right w:w="100" w:type="dxa"/>
            </w:tcMar>
          </w:tcPr>
          <w:p w14:paraId="1C2D94E8" w14:textId="77777777" w:rsidR="006F6280" w:rsidRPr="006F6280" w:rsidRDefault="006F6280" w:rsidP="00EF72B7">
            <w:pPr>
              <w:jc w:val="both"/>
            </w:pPr>
            <m:oMathPara>
              <m:oMath>
                <m:sSub>
                  <m:sSubPr>
                    <m:ctrlPr>
                      <w:rPr>
                        <w:rFonts w:ascii="Cambria Math" w:hAnsi="Cambria Math"/>
                      </w:rPr>
                    </m:ctrlPr>
                  </m:sSubPr>
                  <m:e>
                    <m:r>
                      <w:rPr>
                        <w:rFonts w:ascii="Cambria Math" w:hAnsi="Cambria Math"/>
                      </w:rPr>
                      <m:t>β</m:t>
                    </m:r>
                  </m:e>
                  <m:sub>
                    <m:r>
                      <w:rPr>
                        <w:rFonts w:ascii="Cambria Math" w:hAnsi="Cambria Math"/>
                      </w:rPr>
                      <m:t>gender equality</m:t>
                    </m:r>
                  </m:sub>
                </m:sSub>
              </m:oMath>
            </m:oMathPara>
          </w:p>
        </w:tc>
        <w:tc>
          <w:tcPr>
            <w:tcW w:w="2257" w:type="dxa"/>
            <w:shd w:val="clear" w:color="auto" w:fill="auto"/>
            <w:tcMar>
              <w:top w:w="100" w:type="dxa"/>
              <w:left w:w="100" w:type="dxa"/>
              <w:bottom w:w="100" w:type="dxa"/>
              <w:right w:w="100" w:type="dxa"/>
            </w:tcMar>
          </w:tcPr>
          <w:p w14:paraId="1BB64A98" w14:textId="77777777" w:rsidR="006F6280" w:rsidRPr="006F6280" w:rsidRDefault="006F6280" w:rsidP="00EF72B7">
            <w:pPr>
              <w:spacing w:line="240" w:lineRule="auto"/>
              <w:jc w:val="both"/>
            </w:pPr>
            <w:r w:rsidRPr="006F6280">
              <w:t>UNDP GII</w:t>
            </w:r>
          </w:p>
        </w:tc>
        <w:tc>
          <w:tcPr>
            <w:tcW w:w="2257" w:type="dxa"/>
            <w:shd w:val="clear" w:color="auto" w:fill="auto"/>
            <w:tcMar>
              <w:top w:w="100" w:type="dxa"/>
              <w:left w:w="100" w:type="dxa"/>
              <w:bottom w:w="100" w:type="dxa"/>
              <w:right w:w="100" w:type="dxa"/>
            </w:tcMar>
          </w:tcPr>
          <w:p w14:paraId="3B58798B" w14:textId="77777777" w:rsidR="006F6280" w:rsidRPr="006F6280" w:rsidRDefault="006F6280" w:rsidP="00EF72B7">
            <w:pPr>
              <w:jc w:val="both"/>
            </w:pPr>
            <w:r w:rsidRPr="006F6280">
              <w:t>Log GDP p/c (Std)</w:t>
            </w:r>
          </w:p>
        </w:tc>
        <w:tc>
          <w:tcPr>
            <w:tcW w:w="2257" w:type="dxa"/>
            <w:shd w:val="clear" w:color="auto" w:fill="auto"/>
            <w:tcMar>
              <w:top w:w="100" w:type="dxa"/>
              <w:left w:w="100" w:type="dxa"/>
              <w:bottom w:w="100" w:type="dxa"/>
              <w:right w:w="100" w:type="dxa"/>
            </w:tcMar>
          </w:tcPr>
          <w:p w14:paraId="4C3B988C" w14:textId="77777777" w:rsidR="006F6280" w:rsidRPr="006F6280" w:rsidRDefault="006F6280" w:rsidP="00EF72B7">
            <w:pPr>
              <w:jc w:val="both"/>
            </w:pPr>
            <w:r w:rsidRPr="006F6280">
              <w:t>0.06 (0.03)</w:t>
            </w:r>
          </w:p>
        </w:tc>
      </w:tr>
      <w:tr w:rsidR="006F6280" w:rsidRPr="006F6280" w14:paraId="3A5DC567" w14:textId="77777777" w:rsidTr="00EF72B7">
        <w:tc>
          <w:tcPr>
            <w:tcW w:w="2257" w:type="dxa"/>
            <w:shd w:val="clear" w:color="auto" w:fill="auto"/>
            <w:tcMar>
              <w:top w:w="100" w:type="dxa"/>
              <w:left w:w="100" w:type="dxa"/>
              <w:bottom w:w="100" w:type="dxa"/>
              <w:right w:w="100" w:type="dxa"/>
            </w:tcMar>
          </w:tcPr>
          <w:p w14:paraId="3BCCB924" w14:textId="77777777" w:rsidR="006F6280" w:rsidRPr="006F6280" w:rsidRDefault="006F6280" w:rsidP="00EF72B7">
            <w:pPr>
              <w:jc w:val="both"/>
            </w:pPr>
            <m:oMathPara>
              <m:oMath>
                <m:sSub>
                  <m:sSubPr>
                    <m:ctrlPr>
                      <w:rPr>
                        <w:rFonts w:ascii="Cambria Math" w:hAnsi="Cambria Math"/>
                      </w:rPr>
                    </m:ctrlPr>
                  </m:sSubPr>
                  <m:e>
                    <m:r>
                      <w:rPr>
                        <w:rFonts w:ascii="Cambria Math" w:hAnsi="Cambria Math"/>
                      </w:rPr>
                      <m:t>β</m:t>
                    </m:r>
                  </m:e>
                  <m:sub>
                    <m:r>
                      <w:rPr>
                        <w:rFonts w:ascii="Cambria Math" w:hAnsi="Cambria Math"/>
                      </w:rPr>
                      <m:t>gender equality</m:t>
                    </m:r>
                  </m:sub>
                </m:sSub>
              </m:oMath>
            </m:oMathPara>
          </w:p>
        </w:tc>
        <w:tc>
          <w:tcPr>
            <w:tcW w:w="2257" w:type="dxa"/>
            <w:shd w:val="clear" w:color="auto" w:fill="auto"/>
            <w:tcMar>
              <w:top w:w="100" w:type="dxa"/>
              <w:left w:w="100" w:type="dxa"/>
              <w:bottom w:w="100" w:type="dxa"/>
              <w:right w:w="100" w:type="dxa"/>
            </w:tcMar>
          </w:tcPr>
          <w:p w14:paraId="37E77F15" w14:textId="77777777" w:rsidR="006F6280" w:rsidRPr="006F6280" w:rsidRDefault="006F6280" w:rsidP="00EF72B7">
            <w:pPr>
              <w:jc w:val="both"/>
            </w:pPr>
            <w:r w:rsidRPr="006F6280">
              <w:t>UNDP GDI</w:t>
            </w:r>
          </w:p>
        </w:tc>
        <w:tc>
          <w:tcPr>
            <w:tcW w:w="2257" w:type="dxa"/>
            <w:shd w:val="clear" w:color="auto" w:fill="auto"/>
            <w:tcMar>
              <w:top w:w="100" w:type="dxa"/>
              <w:left w:w="100" w:type="dxa"/>
              <w:bottom w:w="100" w:type="dxa"/>
              <w:right w:w="100" w:type="dxa"/>
            </w:tcMar>
          </w:tcPr>
          <w:p w14:paraId="47031CC6" w14:textId="77777777" w:rsidR="006F6280" w:rsidRPr="006F6280" w:rsidRDefault="006F6280" w:rsidP="00EF72B7">
            <w:pPr>
              <w:jc w:val="both"/>
            </w:pPr>
            <w:r w:rsidRPr="006F6280">
              <w:t>Log GDP p/c (Std)</w:t>
            </w:r>
          </w:p>
        </w:tc>
        <w:tc>
          <w:tcPr>
            <w:tcW w:w="2257" w:type="dxa"/>
            <w:shd w:val="clear" w:color="auto" w:fill="auto"/>
            <w:tcMar>
              <w:top w:w="100" w:type="dxa"/>
              <w:left w:w="100" w:type="dxa"/>
              <w:bottom w:w="100" w:type="dxa"/>
              <w:right w:w="100" w:type="dxa"/>
            </w:tcMar>
          </w:tcPr>
          <w:p w14:paraId="5D73B118" w14:textId="77777777" w:rsidR="006F6280" w:rsidRPr="006F6280" w:rsidRDefault="006F6280" w:rsidP="00EF72B7">
            <w:pPr>
              <w:jc w:val="both"/>
            </w:pPr>
            <w:r w:rsidRPr="006F6280">
              <w:t>0.01 (0.02)</w:t>
            </w:r>
          </w:p>
        </w:tc>
      </w:tr>
    </w:tbl>
    <w:p w14:paraId="3A6AD889" w14:textId="77777777" w:rsidR="006F6280" w:rsidRPr="006F6280" w:rsidRDefault="006F6280" w:rsidP="006F6280">
      <w:pPr>
        <w:jc w:val="both"/>
      </w:pPr>
    </w:p>
    <w:p w14:paraId="3001CAA0" w14:textId="77777777" w:rsidR="006F6280" w:rsidRPr="006F6280" w:rsidRDefault="006F6280" w:rsidP="006F6280">
      <w:pPr>
        <w:jc w:val="both"/>
      </w:pPr>
      <w:r w:rsidRPr="006F6280">
        <w:t xml:space="preserve">Table 2: </w:t>
      </w:r>
      <w:r w:rsidRPr="006F6280">
        <w:rPr>
          <w:sz w:val="20"/>
          <w:szCs w:val="20"/>
        </w:rPr>
        <w:t xml:space="preserve"> Slope coefficients of the linear regression between gender differences in economic preferences and economic development, and between gender differences in economic preferences and gender equality indexes, </w:t>
      </w:r>
      <w:r w:rsidRPr="006F6280">
        <w:rPr>
          <w:rFonts w:ascii="Arial Unicode MS" w:eastAsia="Arial Unicode MS" w:hAnsi="Arial Unicode MS" w:cs="Arial Unicode MS"/>
          <w:sz w:val="20"/>
          <w:szCs w:val="20"/>
        </w:rPr>
        <w:t>their standard errors in brackets and significance levels ≤ 0.001 (***), ≤ 0.01 (**), ≤ 0.05 (*) are reported. RLR method is used.</w:t>
      </w:r>
    </w:p>
    <w:p w14:paraId="4FC72135" w14:textId="77777777" w:rsidR="006F6280" w:rsidRDefault="006F6280" w:rsidP="006F6280">
      <w:pPr>
        <w:jc w:val="both"/>
      </w:pPr>
    </w:p>
    <w:p w14:paraId="2551DA3A" w14:textId="77777777" w:rsidR="006F6280" w:rsidRDefault="006F6280" w:rsidP="006F6280">
      <w:pPr>
        <w:jc w:val="both"/>
      </w:pPr>
      <w:r>
        <w:t xml:space="preserve">To investigate the role of economic development and gender equality on separate preferences, we used a multilinear regression model for each preference, similar to the multilinear regression using the summarized gender differences described earlier in Eq. 2: </w:t>
      </w:r>
    </w:p>
    <w:p w14:paraId="502DB318" w14:textId="77777777" w:rsidR="006F6280" w:rsidRDefault="006F6280" w:rsidP="006F6280">
      <w:pPr>
        <w:jc w:val="both"/>
      </w:pPr>
    </w:p>
    <w:p w14:paraId="043C7943" w14:textId="77777777" w:rsidR="006F6280" w:rsidRDefault="006F6280" w:rsidP="006F6280">
      <w:pPr>
        <w:jc w:val="both"/>
      </w:pPr>
      <m:oMathPara>
        <m:oMath>
          <m:r>
            <w:rPr>
              <w:rFonts w:ascii="Cambria Math" w:hAnsi="Cambria Math"/>
            </w:rPr>
            <m:t>Gender Dif</m:t>
          </m:r>
          <m:sSub>
            <m:sSubPr>
              <m:ctrlPr>
                <w:rPr>
                  <w:rFonts w:ascii="Cambria Math" w:hAnsi="Cambria Math"/>
                </w:rPr>
              </m:ctrlPr>
            </m:sSubPr>
            <m:e>
              <m:sSup>
                <m:sSupPr>
                  <m:ctrlPr>
                    <w:rPr>
                      <w:rFonts w:ascii="Cambria Math" w:hAnsi="Cambria Math"/>
                    </w:rPr>
                  </m:ctrlPr>
                </m:sSupPr>
                <m:e>
                  <m:r>
                    <w:rPr>
                      <w:rFonts w:ascii="Cambria Math" w:hAnsi="Cambria Math"/>
                    </w:rPr>
                    <m:t>f</m:t>
                  </m:r>
                </m:e>
                <m:sup>
                  <m:r>
                    <w:rPr>
                      <w:rFonts w:ascii="Cambria Math" w:hAnsi="Cambria Math"/>
                    </w:rPr>
                    <m:t>p</m:t>
                  </m:r>
                </m:sup>
              </m:sSup>
            </m:e>
            <m:sub>
              <m:r>
                <w:rPr>
                  <w:rFonts w:ascii="Cambria Math" w:hAnsi="Cambria Math"/>
                </w:rPr>
                <m:t>c</m:t>
              </m:r>
            </m:sub>
          </m:sSub>
          <m:r>
            <w:rPr>
              <w:rFonts w:ascii="Cambria Math" w:hAnsi="Cambria Math"/>
            </w:rPr>
            <m:t xml:space="preserve"> = </m:t>
          </m:r>
          <m:sSub>
            <m:sSubPr>
              <m:ctrlPr>
                <w:rPr>
                  <w:rFonts w:ascii="Cambria Math" w:hAnsi="Cambria Math"/>
                </w:rPr>
              </m:ctrlPr>
            </m:sSubPr>
            <m:e>
              <m:sSup>
                <m:sSupPr>
                  <m:ctrlPr>
                    <w:rPr>
                      <w:rFonts w:ascii="Cambria Math" w:hAnsi="Cambria Math"/>
                    </w:rPr>
                  </m:ctrlPr>
                </m:sSupPr>
                <m:e>
                  <m:r>
                    <w:rPr>
                      <w:rFonts w:ascii="Cambria Math" w:hAnsi="Cambria Math"/>
                    </w:rPr>
                    <m:t>β</m:t>
                  </m:r>
                </m:e>
                <m:sup>
                  <m:r>
                    <w:rPr>
                      <w:rFonts w:ascii="Cambria Math" w:hAnsi="Cambria Math"/>
                    </w:rPr>
                    <m:t>p</m:t>
                  </m:r>
                </m:sup>
              </m:sSup>
            </m:e>
            <m:sub>
              <m:r>
                <w:rPr>
                  <w:rFonts w:ascii="Cambria Math" w:hAnsi="Cambria Math"/>
                </w:rPr>
                <m:t>economic develop</m:t>
              </m:r>
            </m:sub>
          </m:sSub>
          <m:r>
            <w:rPr>
              <w:rFonts w:ascii="Cambria Math" w:hAnsi="Cambria Math"/>
            </w:rPr>
            <m:t xml:space="preserve"> Economic Develop + </m:t>
          </m:r>
          <m:sSub>
            <m:sSubPr>
              <m:ctrlPr>
                <w:rPr>
                  <w:rFonts w:ascii="Cambria Math" w:hAnsi="Cambria Math"/>
                </w:rPr>
              </m:ctrlPr>
            </m:sSubPr>
            <m:e>
              <m:sSup>
                <m:sSupPr>
                  <m:ctrlPr>
                    <w:rPr>
                      <w:rFonts w:ascii="Cambria Math" w:hAnsi="Cambria Math"/>
                    </w:rPr>
                  </m:ctrlPr>
                </m:sSupPr>
                <m:e>
                  <m:r>
                    <w:rPr>
                      <w:rFonts w:ascii="Cambria Math" w:hAnsi="Cambria Math"/>
                    </w:rPr>
                    <m:t>β</m:t>
                  </m:r>
                </m:e>
                <m:sup>
                  <m:r>
                    <w:rPr>
                      <w:rFonts w:ascii="Cambria Math" w:hAnsi="Cambria Math"/>
                    </w:rPr>
                    <m:t>p</m:t>
                  </m:r>
                </m:sup>
              </m:sSup>
            </m:e>
            <m:sub>
              <m:r>
                <w:rPr>
                  <w:rFonts w:ascii="Cambria Math" w:hAnsi="Cambria Math"/>
                </w:rPr>
                <m:t>gender equality</m:t>
              </m:r>
            </m:sub>
          </m:sSub>
          <m:r>
            <w:rPr>
              <w:rFonts w:ascii="Cambria Math" w:hAnsi="Cambria Math"/>
            </w:rPr>
            <m:t xml:space="preserve"> Gender Equalit</m:t>
          </m:r>
          <m:sSub>
            <m:sSubPr>
              <m:ctrlPr>
                <w:rPr>
                  <w:rFonts w:ascii="Cambria Math" w:hAnsi="Cambria Math"/>
                </w:rPr>
              </m:ctrlPr>
            </m:sSubPr>
            <m:e>
              <m:r>
                <w:rPr>
                  <w:rFonts w:ascii="Cambria Math" w:hAnsi="Cambria Math"/>
                </w:rPr>
                <m:t>y</m:t>
              </m:r>
            </m:e>
            <m:sub>
              <m:r>
                <w:rPr>
                  <w:rFonts w:ascii="Cambria Math" w:hAnsi="Cambria Math"/>
                </w:rPr>
                <m:t>c</m:t>
              </m:r>
            </m:sub>
          </m:sSub>
          <m:r>
            <w:rPr>
              <w:rFonts w:ascii="Cambria Math" w:hAnsi="Cambria Math"/>
            </w:rPr>
            <m:t xml:space="preserve"> + </m:t>
          </m:r>
          <m:sSub>
            <m:sSubPr>
              <m:ctrlPr>
                <w:rPr>
                  <w:rFonts w:ascii="Cambria Math" w:hAnsi="Cambria Math"/>
                </w:rPr>
              </m:ctrlPr>
            </m:sSubPr>
            <m:e>
              <m:r>
                <w:rPr>
                  <w:rFonts w:ascii="Cambria Math" w:hAnsi="Cambria Math"/>
                </w:rPr>
                <m:t>ϵ</m:t>
              </m:r>
            </m:e>
            <m:sub>
              <m:r>
                <w:rPr>
                  <w:rFonts w:ascii="Cambria Math" w:hAnsi="Cambria Math"/>
                </w:rPr>
                <m:t>c</m:t>
              </m:r>
            </m:sub>
          </m:sSub>
        </m:oMath>
      </m:oMathPara>
    </w:p>
    <w:p w14:paraId="1F04B524" w14:textId="77777777" w:rsidR="006F6280" w:rsidRDefault="006F6280" w:rsidP="006F6280">
      <w:pPr>
        <w:jc w:val="both"/>
      </w:pPr>
    </w:p>
    <w:p w14:paraId="12A5E997" w14:textId="77777777" w:rsidR="006F6280" w:rsidRDefault="006F6280" w:rsidP="006F6280">
      <w:pPr>
        <w:jc w:val="both"/>
      </w:pPr>
      <w:r>
        <w:t xml:space="preserve">where index </w:t>
      </w:r>
      <w:r>
        <w:rPr>
          <w:i/>
        </w:rPr>
        <w:t>c</w:t>
      </w:r>
      <w:r>
        <w:t xml:space="preserve"> indicates the country level, while the index </w:t>
      </w:r>
      <w:r>
        <w:rPr>
          <w:i/>
        </w:rPr>
        <w:t>p</w:t>
      </w:r>
      <w:r>
        <w:t xml:space="preserve"> indicates economic preferences.  </w:t>
      </w:r>
      <m:oMath>
        <m:r>
          <w:rPr>
            <w:rFonts w:ascii="Cambria Math" w:hAnsi="Cambria Math"/>
          </w:rPr>
          <m:t>Gender Dif</m:t>
        </m:r>
        <m:sSub>
          <m:sSubPr>
            <m:ctrlPr>
              <w:rPr>
                <w:rFonts w:ascii="Cambria Math" w:hAnsi="Cambria Math"/>
              </w:rPr>
            </m:ctrlPr>
          </m:sSubPr>
          <m:e>
            <m:sSup>
              <m:sSupPr>
                <m:ctrlPr>
                  <w:rPr>
                    <w:rFonts w:ascii="Cambria Math" w:hAnsi="Cambria Math"/>
                  </w:rPr>
                </m:ctrlPr>
              </m:sSupPr>
              <m:e>
                <m:r>
                  <w:rPr>
                    <w:rFonts w:ascii="Cambria Math" w:hAnsi="Cambria Math"/>
                  </w:rPr>
                  <m:t>f</m:t>
                </m:r>
              </m:e>
              <m:sup>
                <m:r>
                  <w:rPr>
                    <w:rFonts w:ascii="Cambria Math" w:hAnsi="Cambria Math"/>
                  </w:rPr>
                  <m:t>p</m:t>
                </m:r>
              </m:sup>
            </m:sSup>
          </m:e>
          <m:sub>
            <m:r>
              <w:rPr>
                <w:rFonts w:ascii="Cambria Math" w:hAnsi="Cambria Math"/>
              </w:rPr>
              <m:t>c</m:t>
            </m:r>
          </m:sub>
        </m:sSub>
      </m:oMath>
      <w:r>
        <w:t xml:space="preserve"> indicates gender difference in the original six economic preferences and </w:t>
      </w:r>
      <m:oMath>
        <m:r>
          <w:rPr>
            <w:rFonts w:ascii="Cambria Math" w:hAnsi="Cambria Math"/>
          </w:rPr>
          <m:t>Gender Equalit</m:t>
        </m:r>
        <m:sSub>
          <m:sSubPr>
            <m:ctrlPr>
              <w:rPr>
                <w:rFonts w:ascii="Cambria Math" w:hAnsi="Cambria Math"/>
              </w:rPr>
            </m:ctrlPr>
          </m:sSubPr>
          <m:e>
            <m:r>
              <w:rPr>
                <w:rFonts w:ascii="Cambria Math" w:hAnsi="Cambria Math"/>
              </w:rPr>
              <m:t>y</m:t>
            </m:r>
          </m:e>
          <m:sub>
            <m:r>
              <w:rPr>
                <w:rFonts w:ascii="Cambria Math" w:hAnsi="Cambria Math"/>
              </w:rPr>
              <m:t>c</m:t>
            </m:r>
          </m:sub>
        </m:sSub>
      </m:oMath>
      <w:r>
        <w:t xml:space="preserve"> indicates the three individual indexes (WEF GGGI, UNDP GII, and UNDP GDI) for gender equality. </w:t>
      </w:r>
    </w:p>
    <w:p w14:paraId="01FF1296" w14:textId="77777777" w:rsidR="006F6280" w:rsidRDefault="006F6280" w:rsidP="006F6280">
      <w:pPr>
        <w:jc w:val="both"/>
      </w:pPr>
    </w:p>
    <w:p w14:paraId="3178B7F8" w14:textId="77777777" w:rsidR="006F6280" w:rsidRDefault="006F6280" w:rsidP="006F6280">
      <w:pPr>
        <w:jc w:val="both"/>
      </w:pPr>
      <w:r>
        <w:t xml:space="preserve">As one can see in Table 3, the regression coefficient related to economic development (written as </w:t>
      </w:r>
      <m:oMath>
        <m:sSub>
          <m:sSubPr>
            <m:ctrlPr>
              <w:rPr>
                <w:rFonts w:ascii="Cambria Math" w:hAnsi="Cambria Math"/>
              </w:rPr>
            </m:ctrlPr>
          </m:sSubPr>
          <m:e>
            <m:sSup>
              <m:sSupPr>
                <m:ctrlPr>
                  <w:rPr>
                    <w:rFonts w:ascii="Cambria Math" w:hAnsi="Cambria Math"/>
                  </w:rPr>
                </m:ctrlPr>
              </m:sSupPr>
              <m:e>
                <m:r>
                  <w:rPr>
                    <w:rFonts w:ascii="Cambria Math" w:hAnsi="Cambria Math"/>
                  </w:rPr>
                  <m:t>β</m:t>
                </m:r>
              </m:e>
              <m:sup>
                <m:r>
                  <w:rPr>
                    <w:rFonts w:ascii="Cambria Math" w:hAnsi="Cambria Math"/>
                  </w:rPr>
                  <m:t>p</m:t>
                </m:r>
              </m:sup>
            </m:sSup>
          </m:e>
          <m:sub>
            <m:r>
              <w:rPr>
                <w:rFonts w:ascii="Cambria Math" w:hAnsi="Cambria Math"/>
              </w:rPr>
              <m:t>LogGDPp/c</m:t>
            </m:r>
          </m:sub>
        </m:sSub>
      </m:oMath>
      <w:r>
        <w:t>) is in most cases positive and statistically significant. On the other hand, when we look at the coefficients related to the gender equality index  (</w:t>
      </w:r>
      <m:oMath>
        <m:sSub>
          <m:sSubPr>
            <m:ctrlPr>
              <w:rPr>
                <w:rFonts w:ascii="Cambria Math" w:hAnsi="Cambria Math"/>
              </w:rPr>
            </m:ctrlPr>
          </m:sSubPr>
          <m:e>
            <m:sSup>
              <m:sSupPr>
                <m:ctrlPr>
                  <w:rPr>
                    <w:rFonts w:ascii="Cambria Math" w:hAnsi="Cambria Math"/>
                  </w:rPr>
                </m:ctrlPr>
              </m:sSupPr>
              <m:e>
                <m:r>
                  <w:rPr>
                    <w:rFonts w:ascii="Cambria Math" w:hAnsi="Cambria Math"/>
                  </w:rPr>
                  <m:t>β</m:t>
                </m:r>
              </m:e>
              <m:sup>
                <m:r>
                  <w:rPr>
                    <w:rFonts w:ascii="Cambria Math" w:hAnsi="Cambria Math"/>
                  </w:rPr>
                  <m:t>p</m:t>
                </m:r>
              </m:sup>
            </m:sSup>
          </m:e>
          <m:sub>
            <m:r>
              <w:rPr>
                <w:rFonts w:ascii="Cambria Math" w:hAnsi="Cambria Math"/>
              </w:rPr>
              <m:t>gender equality</m:t>
            </m:r>
          </m:sub>
        </m:sSub>
      </m:oMath>
      <w:r>
        <w:t xml:space="preserve"> of Table 4), we see that in 16 of the 18 regressor-regressee pairs, no statistically significant coefficients were observed. Only in two cases statistically significant coefficients were found: Between the pairs WEF GGG-Altruism and UNDP GII-Risk Taking. </w:t>
      </w:r>
    </w:p>
    <w:p w14:paraId="7F3676C4" w14:textId="77777777" w:rsidR="006F6280" w:rsidRDefault="006F6280" w:rsidP="006F6280">
      <w:pPr>
        <w:jc w:val="both"/>
      </w:pPr>
    </w:p>
    <w:p w14:paraId="67772D98" w14:textId="02801841" w:rsidR="006F6280" w:rsidRDefault="006F6280" w:rsidP="006F6280">
      <w:pPr>
        <w:jc w:val="both"/>
        <w:rPr>
          <w:color w:val="9900FF"/>
        </w:rPr>
      </w:pPr>
      <w:r w:rsidRPr="00C04B20">
        <w:t>It is important to highlight that FH also explored the separate preference measures by conducting a conditional</w:t>
      </w:r>
      <w:r>
        <w:t xml:space="preserve"> analysis on Log GDP p/c and their custom Gender Equality Index. They found a statistically significant correlation between the Gender Equality Index and only three of the six preferences, while all the preferences were correlated with Log GDP p/c conditional on the Gender Equality Index (refer to Figures S5 and S6 in @FH_SM). </w:t>
      </w:r>
      <w:r w:rsidRPr="006F6280">
        <w:t>To compare these results with ours, we present</w:t>
      </w:r>
      <w:r w:rsidR="00272871">
        <w:t>ed</w:t>
      </w:r>
      <w:r w:rsidRPr="006F6280">
        <w:t xml:space="preserve"> the correlation coefficients in the Supplementary Material (Tables 3 and 4). Note </w:t>
      </w:r>
      <w:r>
        <w:t xml:space="preserve">that the corresponding slope coefficients were not reported in FH article. </w:t>
      </w:r>
    </w:p>
    <w:p w14:paraId="621D0BBD" w14:textId="77777777" w:rsidR="006F6280" w:rsidRDefault="006F6280" w:rsidP="006F6280">
      <w:pPr>
        <w:jc w:val="both"/>
        <w:rPr>
          <w:color w:val="9900FF"/>
        </w:rPr>
      </w:pPr>
    </w:p>
    <w:p w14:paraId="0F58449A" w14:textId="77777777" w:rsidR="006F6280" w:rsidRPr="006F6280" w:rsidRDefault="006F6280" w:rsidP="006F6280">
      <w:pPr>
        <w:jc w:val="both"/>
      </w:pPr>
      <w:r w:rsidRPr="006F6280">
        <w:lastRenderedPageBreak/>
        <w:t>This analysis suggests that the association between gender differences in separate preference measures and economic development still holds (Table 3). Regression coefficients for separate economic measures show an increase in gender differences in the range between 0.03 and 0.07 standard deviations for one standard deviation change in Log GDP p/c, when conditioning on gender equality.</w:t>
      </w:r>
    </w:p>
    <w:p w14:paraId="484C93D9" w14:textId="77777777" w:rsidR="006F6280" w:rsidRDefault="006F6280" w:rsidP="006F6280">
      <w:pPr>
        <w:jc w:val="both"/>
      </w:pPr>
    </w:p>
    <w:p w14:paraId="3CD0C5BF" w14:textId="77777777" w:rsidR="006F6280" w:rsidRDefault="006F6280" w:rsidP="006F6280">
      <w:pPr>
        <w:jc w:val="both"/>
      </w:pPr>
      <w:r>
        <w:t xml:space="preserve">At the same time, the results do not support an association between gender differences in separate preference measures and gender equality indexes for the absolute majority of the preferences (Table 4). </w:t>
      </w:r>
      <w:r w:rsidRPr="00746899">
        <w:rPr>
          <w:color w:val="000000" w:themeColor="text1"/>
        </w:rPr>
        <w:t>Together with the results of the aggregated gender differences, as seen in Figure 2 and Table 2, this absence of consistency leads us to the conclusion that either there is an association but it is weak, or that such association does not exist at all. In the latter case, the set of hypotheses should not be limited to the two alternatives that were proposed as the main hypotheses in FH.</w:t>
      </w:r>
    </w:p>
    <w:p w14:paraId="303F0907" w14:textId="77777777" w:rsidR="006F6280" w:rsidRDefault="006F6280" w:rsidP="006F6280">
      <w:pPr>
        <w:jc w:val="both"/>
        <w:rPr>
          <w:color w:val="9900FF"/>
        </w:rPr>
      </w:pPr>
    </w:p>
    <w:tbl>
      <w:tblPr>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2410"/>
        <w:gridCol w:w="2268"/>
        <w:gridCol w:w="2579"/>
      </w:tblGrid>
      <w:tr w:rsidR="006F6280" w14:paraId="68894016" w14:textId="77777777" w:rsidTr="00EF72B7">
        <w:tc>
          <w:tcPr>
            <w:tcW w:w="1833" w:type="dxa"/>
            <w:shd w:val="clear" w:color="auto" w:fill="auto"/>
            <w:tcMar>
              <w:top w:w="100" w:type="dxa"/>
              <w:left w:w="100" w:type="dxa"/>
              <w:bottom w:w="100" w:type="dxa"/>
              <w:right w:w="100" w:type="dxa"/>
            </w:tcMar>
          </w:tcPr>
          <w:p w14:paraId="7D4A26CF" w14:textId="77777777" w:rsidR="006F6280" w:rsidRDefault="006F6280" w:rsidP="00EF72B7">
            <w:pPr>
              <w:jc w:val="both"/>
              <w:rPr>
                <w:b/>
              </w:rPr>
            </w:pPr>
            <w:r>
              <w:rPr>
                <w:b/>
              </w:rPr>
              <w:t>Preference</w:t>
            </w:r>
          </w:p>
        </w:tc>
        <w:tc>
          <w:tcPr>
            <w:tcW w:w="2410" w:type="dxa"/>
            <w:shd w:val="clear" w:color="auto" w:fill="auto"/>
            <w:tcMar>
              <w:top w:w="100" w:type="dxa"/>
              <w:left w:w="100" w:type="dxa"/>
              <w:bottom w:w="100" w:type="dxa"/>
              <w:right w:w="100" w:type="dxa"/>
            </w:tcMar>
          </w:tcPr>
          <w:p w14:paraId="20BFC82A" w14:textId="236155BB" w:rsidR="006F6280" w:rsidRDefault="006F6280" w:rsidP="00EF72B7">
            <w:pPr>
              <w:jc w:val="both"/>
              <w:rPr>
                <w:b/>
              </w:rPr>
            </w:pPr>
            <m:oMath>
              <m:sSub>
                <m:sSubPr>
                  <m:ctrlPr>
                    <w:rPr>
                      <w:rFonts w:ascii="Cambria Math" w:hAnsi="Cambria Math"/>
                      <w:b/>
                    </w:rPr>
                  </m:ctrlPr>
                </m:sSubPr>
                <m:e>
                  <m:sSup>
                    <m:sSupPr>
                      <m:ctrlPr>
                        <w:rPr>
                          <w:rFonts w:ascii="Cambria Math" w:hAnsi="Cambria Math"/>
                          <w:i/>
                        </w:rPr>
                      </m:ctrlPr>
                    </m:sSupPr>
                    <m:e>
                      <m:r>
                        <w:rPr>
                          <w:rFonts w:ascii="Cambria Math" w:hAnsi="Cambria Math"/>
                        </w:rPr>
                        <m:t>β</m:t>
                      </m:r>
                    </m:e>
                    <m:sup>
                      <m:r>
                        <w:rPr>
                          <w:rFonts w:ascii="Cambria Math" w:hAnsi="Cambria Math"/>
                        </w:rPr>
                        <m:t>p</m:t>
                      </m:r>
                    </m:sup>
                  </m:sSup>
                </m:e>
                <m:sub>
                  <m:r>
                    <m:rPr>
                      <m:sty m:val="bi"/>
                    </m:rPr>
                    <w:rPr>
                      <w:rFonts w:ascii="Cambria Math" w:hAnsi="Cambria Math"/>
                    </w:rPr>
                    <m:t>LogGDPpc</m:t>
                  </m:r>
                </m:sub>
              </m:sSub>
            </m:oMath>
            <w:r>
              <w:rPr>
                <w:b/>
              </w:rPr>
              <w:t>(WEF GGGI)</w:t>
            </w:r>
          </w:p>
        </w:tc>
        <w:tc>
          <w:tcPr>
            <w:tcW w:w="2268" w:type="dxa"/>
            <w:shd w:val="clear" w:color="auto" w:fill="auto"/>
            <w:tcMar>
              <w:top w:w="100" w:type="dxa"/>
              <w:left w:w="100" w:type="dxa"/>
              <w:bottom w:w="100" w:type="dxa"/>
              <w:right w:w="100" w:type="dxa"/>
            </w:tcMar>
          </w:tcPr>
          <w:p w14:paraId="786EBB8F" w14:textId="5339B2A3" w:rsidR="006F6280" w:rsidRDefault="006F6280" w:rsidP="00EF72B7">
            <w:pPr>
              <w:jc w:val="both"/>
              <w:rPr>
                <w:b/>
              </w:rPr>
            </w:pPr>
            <m:oMath>
              <m:sSub>
                <m:sSubPr>
                  <m:ctrlPr>
                    <w:rPr>
                      <w:rFonts w:ascii="Cambria Math" w:hAnsi="Cambria Math"/>
                      <w:b/>
                    </w:rPr>
                  </m:ctrlPr>
                </m:sSubPr>
                <m:e>
                  <m:sSup>
                    <m:sSupPr>
                      <m:ctrlPr>
                        <w:rPr>
                          <w:rFonts w:ascii="Cambria Math" w:hAnsi="Cambria Math"/>
                          <w:i/>
                        </w:rPr>
                      </m:ctrlPr>
                    </m:sSupPr>
                    <m:e>
                      <m:r>
                        <w:rPr>
                          <w:rFonts w:ascii="Cambria Math" w:hAnsi="Cambria Math"/>
                        </w:rPr>
                        <m:t>β</m:t>
                      </m:r>
                    </m:e>
                    <m:sup>
                      <m:r>
                        <w:rPr>
                          <w:rFonts w:ascii="Cambria Math" w:hAnsi="Cambria Math"/>
                        </w:rPr>
                        <m:t>p</m:t>
                      </m:r>
                    </m:sup>
                  </m:sSup>
                </m:e>
                <m:sub>
                  <m:r>
                    <m:rPr>
                      <m:sty m:val="bi"/>
                    </m:rPr>
                    <w:rPr>
                      <w:rFonts w:ascii="Cambria Math" w:hAnsi="Cambria Math"/>
                    </w:rPr>
                    <m:t>LogGDPpc</m:t>
                  </m:r>
                </m:sub>
              </m:sSub>
            </m:oMath>
            <w:r>
              <w:rPr>
                <w:b/>
              </w:rPr>
              <w:t xml:space="preserve">(UNDP GII) </w:t>
            </w:r>
          </w:p>
        </w:tc>
        <w:tc>
          <w:tcPr>
            <w:tcW w:w="2579" w:type="dxa"/>
            <w:shd w:val="clear" w:color="auto" w:fill="auto"/>
            <w:tcMar>
              <w:top w:w="100" w:type="dxa"/>
              <w:left w:w="100" w:type="dxa"/>
              <w:bottom w:w="100" w:type="dxa"/>
              <w:right w:w="100" w:type="dxa"/>
            </w:tcMar>
          </w:tcPr>
          <w:p w14:paraId="4B1E6804" w14:textId="3FD76C61" w:rsidR="006F6280" w:rsidRDefault="006F6280" w:rsidP="00EF72B7">
            <w:pPr>
              <w:jc w:val="both"/>
              <w:rPr>
                <w:b/>
              </w:rPr>
            </w:pPr>
            <m:oMath>
              <m:sSub>
                <m:sSubPr>
                  <m:ctrlPr>
                    <w:rPr>
                      <w:rFonts w:ascii="Cambria Math" w:hAnsi="Cambria Math"/>
                      <w:b/>
                    </w:rPr>
                  </m:ctrlPr>
                </m:sSubPr>
                <m:e>
                  <m:sSup>
                    <m:sSupPr>
                      <m:ctrlPr>
                        <w:rPr>
                          <w:rFonts w:ascii="Cambria Math" w:hAnsi="Cambria Math"/>
                          <w:i/>
                        </w:rPr>
                      </m:ctrlPr>
                    </m:sSupPr>
                    <m:e>
                      <m:r>
                        <w:rPr>
                          <w:rFonts w:ascii="Cambria Math" w:hAnsi="Cambria Math"/>
                        </w:rPr>
                        <m:t>β</m:t>
                      </m:r>
                    </m:e>
                    <m:sup>
                      <m:r>
                        <w:rPr>
                          <w:rFonts w:ascii="Cambria Math" w:hAnsi="Cambria Math"/>
                        </w:rPr>
                        <m:t>p</m:t>
                      </m:r>
                    </m:sup>
                  </m:sSup>
                </m:e>
                <m:sub>
                  <m:r>
                    <m:rPr>
                      <m:sty m:val="bi"/>
                    </m:rPr>
                    <w:rPr>
                      <w:rFonts w:ascii="Cambria Math" w:hAnsi="Cambria Math"/>
                    </w:rPr>
                    <m:t>LogGDPpc</m:t>
                  </m:r>
                </m:sub>
              </m:sSub>
            </m:oMath>
            <w:r>
              <w:rPr>
                <w:b/>
              </w:rPr>
              <w:t xml:space="preserve"> (UNDP GDI)</w:t>
            </w:r>
          </w:p>
        </w:tc>
      </w:tr>
      <w:tr w:rsidR="006F6280" w14:paraId="4BC6F136" w14:textId="77777777" w:rsidTr="00EF72B7">
        <w:tc>
          <w:tcPr>
            <w:tcW w:w="1833" w:type="dxa"/>
            <w:shd w:val="clear" w:color="auto" w:fill="auto"/>
            <w:tcMar>
              <w:top w:w="100" w:type="dxa"/>
              <w:left w:w="100" w:type="dxa"/>
              <w:bottom w:w="100" w:type="dxa"/>
              <w:right w:w="100" w:type="dxa"/>
            </w:tcMar>
          </w:tcPr>
          <w:p w14:paraId="746C75A3" w14:textId="77777777" w:rsidR="006F6280" w:rsidRDefault="006F6280" w:rsidP="00EF72B7">
            <w:pPr>
              <w:widowControl w:val="0"/>
              <w:pBdr>
                <w:top w:val="nil"/>
                <w:left w:val="nil"/>
                <w:bottom w:val="nil"/>
                <w:right w:val="nil"/>
                <w:between w:val="nil"/>
              </w:pBdr>
              <w:spacing w:line="240" w:lineRule="auto"/>
            </w:pPr>
            <w:r>
              <w:t>Trust (+)</w:t>
            </w:r>
          </w:p>
        </w:tc>
        <w:tc>
          <w:tcPr>
            <w:tcW w:w="2410" w:type="dxa"/>
            <w:shd w:val="clear" w:color="auto" w:fill="auto"/>
            <w:tcMar>
              <w:top w:w="100" w:type="dxa"/>
              <w:left w:w="100" w:type="dxa"/>
              <w:bottom w:w="100" w:type="dxa"/>
              <w:right w:w="100" w:type="dxa"/>
            </w:tcMar>
          </w:tcPr>
          <w:p w14:paraId="7FE9F2C2" w14:textId="77777777" w:rsidR="006F6280" w:rsidRDefault="006F6280" w:rsidP="00EF72B7">
            <w:pPr>
              <w:jc w:val="both"/>
            </w:pPr>
            <w:r>
              <w:t>0.06 (0.01)***</w:t>
            </w:r>
          </w:p>
        </w:tc>
        <w:tc>
          <w:tcPr>
            <w:tcW w:w="2268" w:type="dxa"/>
            <w:shd w:val="clear" w:color="auto" w:fill="auto"/>
            <w:tcMar>
              <w:top w:w="100" w:type="dxa"/>
              <w:left w:w="100" w:type="dxa"/>
              <w:bottom w:w="100" w:type="dxa"/>
              <w:right w:w="100" w:type="dxa"/>
            </w:tcMar>
          </w:tcPr>
          <w:p w14:paraId="4D13091E" w14:textId="77777777" w:rsidR="006F6280" w:rsidRDefault="006F6280" w:rsidP="00EF72B7">
            <w:pPr>
              <w:jc w:val="both"/>
            </w:pPr>
            <w:r>
              <w:t>0.03 (0.02)</w:t>
            </w:r>
          </w:p>
        </w:tc>
        <w:tc>
          <w:tcPr>
            <w:tcW w:w="2579" w:type="dxa"/>
            <w:shd w:val="clear" w:color="auto" w:fill="auto"/>
            <w:tcMar>
              <w:top w:w="100" w:type="dxa"/>
              <w:left w:w="100" w:type="dxa"/>
              <w:bottom w:w="100" w:type="dxa"/>
              <w:right w:w="100" w:type="dxa"/>
            </w:tcMar>
          </w:tcPr>
          <w:p w14:paraId="6E519B7D" w14:textId="77777777" w:rsidR="006F6280" w:rsidRDefault="006F6280" w:rsidP="00EF72B7">
            <w:pPr>
              <w:jc w:val="both"/>
            </w:pPr>
            <w:r>
              <w:t>0.07 (0.02)***</w:t>
            </w:r>
          </w:p>
        </w:tc>
      </w:tr>
      <w:tr w:rsidR="006F6280" w14:paraId="64B77B11" w14:textId="77777777" w:rsidTr="00EF72B7">
        <w:tc>
          <w:tcPr>
            <w:tcW w:w="1833" w:type="dxa"/>
            <w:shd w:val="clear" w:color="auto" w:fill="auto"/>
            <w:tcMar>
              <w:top w:w="100" w:type="dxa"/>
              <w:left w:w="100" w:type="dxa"/>
              <w:bottom w:w="100" w:type="dxa"/>
              <w:right w:w="100" w:type="dxa"/>
            </w:tcMar>
          </w:tcPr>
          <w:p w14:paraId="2A20868D" w14:textId="77777777" w:rsidR="006F6280" w:rsidRDefault="006F6280" w:rsidP="00EF72B7">
            <w:pPr>
              <w:widowControl w:val="0"/>
              <w:pBdr>
                <w:top w:val="nil"/>
                <w:left w:val="nil"/>
                <w:bottom w:val="nil"/>
                <w:right w:val="nil"/>
                <w:between w:val="nil"/>
              </w:pBdr>
              <w:spacing w:line="240" w:lineRule="auto"/>
            </w:pPr>
            <w:r>
              <w:t>Altruism (+)</w:t>
            </w:r>
          </w:p>
        </w:tc>
        <w:tc>
          <w:tcPr>
            <w:tcW w:w="2410" w:type="dxa"/>
            <w:shd w:val="clear" w:color="auto" w:fill="auto"/>
            <w:tcMar>
              <w:top w:w="100" w:type="dxa"/>
              <w:left w:w="100" w:type="dxa"/>
              <w:bottom w:w="100" w:type="dxa"/>
              <w:right w:w="100" w:type="dxa"/>
            </w:tcMar>
          </w:tcPr>
          <w:p w14:paraId="3CD69236" w14:textId="77777777" w:rsidR="006F6280" w:rsidRDefault="006F6280" w:rsidP="00EF72B7">
            <w:pPr>
              <w:jc w:val="both"/>
            </w:pPr>
            <w:r>
              <w:t>0.07 (0.01)***</w:t>
            </w:r>
          </w:p>
        </w:tc>
        <w:tc>
          <w:tcPr>
            <w:tcW w:w="2268" w:type="dxa"/>
            <w:shd w:val="clear" w:color="auto" w:fill="auto"/>
            <w:tcMar>
              <w:top w:w="100" w:type="dxa"/>
              <w:left w:w="100" w:type="dxa"/>
              <w:bottom w:w="100" w:type="dxa"/>
              <w:right w:w="100" w:type="dxa"/>
            </w:tcMar>
          </w:tcPr>
          <w:p w14:paraId="0EB3E3EF" w14:textId="77777777" w:rsidR="006F6280" w:rsidRDefault="006F6280" w:rsidP="00EF72B7">
            <w:pPr>
              <w:jc w:val="both"/>
            </w:pPr>
            <w:r>
              <w:t>0.08 (0.02)***</w:t>
            </w:r>
          </w:p>
        </w:tc>
        <w:tc>
          <w:tcPr>
            <w:tcW w:w="2579" w:type="dxa"/>
            <w:shd w:val="clear" w:color="auto" w:fill="auto"/>
            <w:tcMar>
              <w:top w:w="100" w:type="dxa"/>
              <w:left w:w="100" w:type="dxa"/>
              <w:bottom w:w="100" w:type="dxa"/>
              <w:right w:w="100" w:type="dxa"/>
            </w:tcMar>
          </w:tcPr>
          <w:p w14:paraId="263BF1C9" w14:textId="77777777" w:rsidR="006F6280" w:rsidRDefault="006F6280" w:rsidP="00EF72B7">
            <w:pPr>
              <w:jc w:val="both"/>
            </w:pPr>
            <w:r>
              <w:t>0.07 (0.01)***</w:t>
            </w:r>
          </w:p>
        </w:tc>
      </w:tr>
      <w:tr w:rsidR="006F6280" w14:paraId="6DD9390A" w14:textId="77777777" w:rsidTr="00EF72B7">
        <w:tc>
          <w:tcPr>
            <w:tcW w:w="1833" w:type="dxa"/>
            <w:shd w:val="clear" w:color="auto" w:fill="auto"/>
            <w:tcMar>
              <w:top w:w="100" w:type="dxa"/>
              <w:left w:w="100" w:type="dxa"/>
              <w:bottom w:w="100" w:type="dxa"/>
              <w:right w:w="100" w:type="dxa"/>
            </w:tcMar>
          </w:tcPr>
          <w:p w14:paraId="6DF92D37" w14:textId="77777777" w:rsidR="006F6280" w:rsidRDefault="006F6280" w:rsidP="00EF72B7">
            <w:pPr>
              <w:widowControl w:val="0"/>
              <w:pBdr>
                <w:top w:val="nil"/>
                <w:left w:val="nil"/>
                <w:bottom w:val="nil"/>
                <w:right w:val="nil"/>
                <w:between w:val="nil"/>
              </w:pBdr>
              <w:spacing w:line="240" w:lineRule="auto"/>
            </w:pPr>
            <w:r>
              <w:t>Pos. Recip. (+)</w:t>
            </w:r>
          </w:p>
        </w:tc>
        <w:tc>
          <w:tcPr>
            <w:tcW w:w="2410" w:type="dxa"/>
            <w:shd w:val="clear" w:color="auto" w:fill="auto"/>
            <w:tcMar>
              <w:top w:w="100" w:type="dxa"/>
              <w:left w:w="100" w:type="dxa"/>
              <w:bottom w:w="100" w:type="dxa"/>
              <w:right w:w="100" w:type="dxa"/>
            </w:tcMar>
          </w:tcPr>
          <w:p w14:paraId="0B48825B" w14:textId="77777777" w:rsidR="006F6280" w:rsidRDefault="006F6280" w:rsidP="00EF72B7">
            <w:pPr>
              <w:jc w:val="both"/>
            </w:pPr>
            <w:r>
              <w:t>0.03 (0.01)*</w:t>
            </w:r>
          </w:p>
        </w:tc>
        <w:tc>
          <w:tcPr>
            <w:tcW w:w="2268" w:type="dxa"/>
            <w:shd w:val="clear" w:color="auto" w:fill="auto"/>
            <w:tcMar>
              <w:top w:w="100" w:type="dxa"/>
              <w:left w:w="100" w:type="dxa"/>
              <w:bottom w:w="100" w:type="dxa"/>
              <w:right w:w="100" w:type="dxa"/>
            </w:tcMar>
          </w:tcPr>
          <w:p w14:paraId="77BD9BC5" w14:textId="77777777" w:rsidR="006F6280" w:rsidRDefault="006F6280" w:rsidP="00EF72B7">
            <w:pPr>
              <w:jc w:val="both"/>
            </w:pPr>
            <w:r>
              <w:t>0.03 (0.02)</w:t>
            </w:r>
          </w:p>
        </w:tc>
        <w:tc>
          <w:tcPr>
            <w:tcW w:w="2579" w:type="dxa"/>
            <w:shd w:val="clear" w:color="auto" w:fill="auto"/>
            <w:tcMar>
              <w:top w:w="100" w:type="dxa"/>
              <w:left w:w="100" w:type="dxa"/>
              <w:bottom w:w="100" w:type="dxa"/>
              <w:right w:w="100" w:type="dxa"/>
            </w:tcMar>
          </w:tcPr>
          <w:p w14:paraId="400DD60B" w14:textId="77777777" w:rsidR="006F6280" w:rsidRDefault="006F6280" w:rsidP="00EF72B7">
            <w:pPr>
              <w:jc w:val="both"/>
            </w:pPr>
            <w:r>
              <w:t>0.02 (0.01)</w:t>
            </w:r>
          </w:p>
        </w:tc>
      </w:tr>
      <w:tr w:rsidR="006F6280" w14:paraId="635F4283" w14:textId="77777777" w:rsidTr="00EF72B7">
        <w:tc>
          <w:tcPr>
            <w:tcW w:w="1833" w:type="dxa"/>
            <w:shd w:val="clear" w:color="auto" w:fill="auto"/>
            <w:tcMar>
              <w:top w:w="100" w:type="dxa"/>
              <w:left w:w="100" w:type="dxa"/>
              <w:bottom w:w="100" w:type="dxa"/>
              <w:right w:w="100" w:type="dxa"/>
            </w:tcMar>
          </w:tcPr>
          <w:p w14:paraId="416E14B1" w14:textId="77777777" w:rsidR="006F6280" w:rsidRDefault="006F6280" w:rsidP="00EF72B7">
            <w:pPr>
              <w:widowControl w:val="0"/>
              <w:pBdr>
                <w:top w:val="nil"/>
                <w:left w:val="nil"/>
                <w:bottom w:val="nil"/>
                <w:right w:val="nil"/>
                <w:between w:val="nil"/>
              </w:pBdr>
              <w:spacing w:line="240" w:lineRule="auto"/>
            </w:pPr>
            <w:r>
              <w:t>Neg. Recip. (-)</w:t>
            </w:r>
          </w:p>
        </w:tc>
        <w:tc>
          <w:tcPr>
            <w:tcW w:w="2410" w:type="dxa"/>
            <w:shd w:val="clear" w:color="auto" w:fill="auto"/>
            <w:tcMar>
              <w:top w:w="100" w:type="dxa"/>
              <w:left w:w="100" w:type="dxa"/>
              <w:bottom w:w="100" w:type="dxa"/>
              <w:right w:w="100" w:type="dxa"/>
            </w:tcMar>
          </w:tcPr>
          <w:p w14:paraId="371C9F0C" w14:textId="77777777" w:rsidR="006F6280" w:rsidRDefault="006F6280" w:rsidP="00EF72B7">
            <w:pPr>
              <w:jc w:val="both"/>
            </w:pPr>
            <w:r>
              <w:t xml:space="preserve">0.04 (0.01)** </w:t>
            </w:r>
          </w:p>
        </w:tc>
        <w:tc>
          <w:tcPr>
            <w:tcW w:w="2268" w:type="dxa"/>
            <w:shd w:val="clear" w:color="auto" w:fill="auto"/>
            <w:tcMar>
              <w:top w:w="100" w:type="dxa"/>
              <w:left w:w="100" w:type="dxa"/>
              <w:bottom w:w="100" w:type="dxa"/>
              <w:right w:w="100" w:type="dxa"/>
            </w:tcMar>
          </w:tcPr>
          <w:p w14:paraId="600E538B" w14:textId="77777777" w:rsidR="006F6280" w:rsidRDefault="006F6280" w:rsidP="00EF72B7">
            <w:pPr>
              <w:jc w:val="both"/>
            </w:pPr>
            <w:r>
              <w:t>0.01 (0.02)</w:t>
            </w:r>
          </w:p>
        </w:tc>
        <w:tc>
          <w:tcPr>
            <w:tcW w:w="2579" w:type="dxa"/>
            <w:shd w:val="clear" w:color="auto" w:fill="auto"/>
            <w:tcMar>
              <w:top w:w="100" w:type="dxa"/>
              <w:left w:w="100" w:type="dxa"/>
              <w:bottom w:w="100" w:type="dxa"/>
              <w:right w:w="100" w:type="dxa"/>
            </w:tcMar>
          </w:tcPr>
          <w:p w14:paraId="20A7E094" w14:textId="77777777" w:rsidR="006F6280" w:rsidRDefault="006F6280" w:rsidP="00EF72B7">
            <w:pPr>
              <w:jc w:val="both"/>
            </w:pPr>
            <w:r>
              <w:t>0.05 (0.01)***</w:t>
            </w:r>
          </w:p>
        </w:tc>
      </w:tr>
      <w:tr w:rsidR="006F6280" w14:paraId="356354D0" w14:textId="77777777" w:rsidTr="00EF72B7">
        <w:tc>
          <w:tcPr>
            <w:tcW w:w="1833" w:type="dxa"/>
            <w:shd w:val="clear" w:color="auto" w:fill="auto"/>
            <w:tcMar>
              <w:top w:w="100" w:type="dxa"/>
              <w:left w:w="100" w:type="dxa"/>
              <w:bottom w:w="100" w:type="dxa"/>
              <w:right w:w="100" w:type="dxa"/>
            </w:tcMar>
          </w:tcPr>
          <w:p w14:paraId="588796FF" w14:textId="77777777" w:rsidR="006F6280" w:rsidRDefault="006F6280" w:rsidP="00EF72B7">
            <w:pPr>
              <w:widowControl w:val="0"/>
              <w:pBdr>
                <w:top w:val="nil"/>
                <w:left w:val="nil"/>
                <w:bottom w:val="nil"/>
                <w:right w:val="nil"/>
                <w:between w:val="nil"/>
              </w:pBdr>
              <w:spacing w:line="240" w:lineRule="auto"/>
            </w:pPr>
            <w:r>
              <w:t>Risk Taking (-)</w:t>
            </w:r>
          </w:p>
        </w:tc>
        <w:tc>
          <w:tcPr>
            <w:tcW w:w="2410" w:type="dxa"/>
            <w:shd w:val="clear" w:color="auto" w:fill="auto"/>
            <w:tcMar>
              <w:top w:w="100" w:type="dxa"/>
              <w:left w:w="100" w:type="dxa"/>
              <w:bottom w:w="100" w:type="dxa"/>
              <w:right w:w="100" w:type="dxa"/>
            </w:tcMar>
          </w:tcPr>
          <w:p w14:paraId="64B894B1" w14:textId="77777777" w:rsidR="006F6280" w:rsidRDefault="006F6280" w:rsidP="00EF72B7">
            <w:pPr>
              <w:jc w:val="both"/>
            </w:pPr>
            <w:r>
              <w:t>0.04 (0.01)**</w:t>
            </w:r>
          </w:p>
        </w:tc>
        <w:tc>
          <w:tcPr>
            <w:tcW w:w="2268" w:type="dxa"/>
            <w:shd w:val="clear" w:color="auto" w:fill="auto"/>
            <w:tcMar>
              <w:top w:w="100" w:type="dxa"/>
              <w:left w:w="100" w:type="dxa"/>
              <w:bottom w:w="100" w:type="dxa"/>
              <w:right w:w="100" w:type="dxa"/>
            </w:tcMar>
          </w:tcPr>
          <w:p w14:paraId="182D4543" w14:textId="77777777" w:rsidR="006F6280" w:rsidRDefault="006F6280" w:rsidP="00EF72B7">
            <w:pPr>
              <w:jc w:val="both"/>
            </w:pPr>
            <w:r>
              <w:t>0.00 (0.02)</w:t>
            </w:r>
          </w:p>
        </w:tc>
        <w:tc>
          <w:tcPr>
            <w:tcW w:w="2579" w:type="dxa"/>
            <w:shd w:val="clear" w:color="auto" w:fill="auto"/>
            <w:tcMar>
              <w:top w:w="100" w:type="dxa"/>
              <w:left w:w="100" w:type="dxa"/>
              <w:bottom w:w="100" w:type="dxa"/>
              <w:right w:w="100" w:type="dxa"/>
            </w:tcMar>
          </w:tcPr>
          <w:p w14:paraId="1BC6D197" w14:textId="77777777" w:rsidR="006F6280" w:rsidRDefault="006F6280" w:rsidP="00EF72B7">
            <w:pPr>
              <w:jc w:val="both"/>
            </w:pPr>
            <w:r>
              <w:t>0.05 (0.01)**</w:t>
            </w:r>
          </w:p>
        </w:tc>
      </w:tr>
      <w:tr w:rsidR="006F6280" w14:paraId="32DBD05F" w14:textId="77777777" w:rsidTr="00EF72B7">
        <w:tc>
          <w:tcPr>
            <w:tcW w:w="1833" w:type="dxa"/>
            <w:shd w:val="clear" w:color="auto" w:fill="auto"/>
            <w:tcMar>
              <w:top w:w="100" w:type="dxa"/>
              <w:left w:w="100" w:type="dxa"/>
              <w:bottom w:w="100" w:type="dxa"/>
              <w:right w:w="100" w:type="dxa"/>
            </w:tcMar>
          </w:tcPr>
          <w:p w14:paraId="3EB989ED" w14:textId="77777777" w:rsidR="006F6280" w:rsidRDefault="006F6280" w:rsidP="00EF72B7">
            <w:pPr>
              <w:widowControl w:val="0"/>
              <w:pBdr>
                <w:top w:val="nil"/>
                <w:left w:val="nil"/>
                <w:bottom w:val="nil"/>
                <w:right w:val="nil"/>
                <w:between w:val="nil"/>
              </w:pBdr>
              <w:spacing w:line="240" w:lineRule="auto"/>
            </w:pPr>
            <w:r>
              <w:t>Patience (-)</w:t>
            </w:r>
          </w:p>
        </w:tc>
        <w:tc>
          <w:tcPr>
            <w:tcW w:w="2410" w:type="dxa"/>
            <w:shd w:val="clear" w:color="auto" w:fill="auto"/>
            <w:tcMar>
              <w:top w:w="100" w:type="dxa"/>
              <w:left w:w="100" w:type="dxa"/>
              <w:bottom w:w="100" w:type="dxa"/>
              <w:right w:w="100" w:type="dxa"/>
            </w:tcMar>
          </w:tcPr>
          <w:p w14:paraId="6EED252F" w14:textId="77777777" w:rsidR="006F6280" w:rsidRDefault="006F6280" w:rsidP="00EF72B7">
            <w:pPr>
              <w:jc w:val="both"/>
            </w:pPr>
            <w:r>
              <w:t xml:space="preserve">0.04 (0.01)** </w:t>
            </w:r>
          </w:p>
        </w:tc>
        <w:tc>
          <w:tcPr>
            <w:tcW w:w="2268" w:type="dxa"/>
            <w:shd w:val="clear" w:color="auto" w:fill="auto"/>
            <w:tcMar>
              <w:top w:w="100" w:type="dxa"/>
              <w:left w:w="100" w:type="dxa"/>
              <w:bottom w:w="100" w:type="dxa"/>
              <w:right w:w="100" w:type="dxa"/>
            </w:tcMar>
          </w:tcPr>
          <w:p w14:paraId="1AB85EFB" w14:textId="77777777" w:rsidR="006F6280" w:rsidRDefault="006F6280" w:rsidP="00EF72B7">
            <w:pPr>
              <w:jc w:val="both"/>
            </w:pPr>
            <w:r>
              <w:t>0.02 (0.02)</w:t>
            </w:r>
          </w:p>
        </w:tc>
        <w:tc>
          <w:tcPr>
            <w:tcW w:w="2579" w:type="dxa"/>
            <w:shd w:val="clear" w:color="auto" w:fill="auto"/>
            <w:tcMar>
              <w:top w:w="100" w:type="dxa"/>
              <w:left w:w="100" w:type="dxa"/>
              <w:bottom w:w="100" w:type="dxa"/>
              <w:right w:w="100" w:type="dxa"/>
            </w:tcMar>
          </w:tcPr>
          <w:p w14:paraId="2E209408" w14:textId="77777777" w:rsidR="006F6280" w:rsidRDefault="006F6280" w:rsidP="00EF72B7">
            <w:pPr>
              <w:jc w:val="both"/>
            </w:pPr>
            <w:r>
              <w:t>0.04 (0.01)**</w:t>
            </w:r>
          </w:p>
        </w:tc>
      </w:tr>
    </w:tbl>
    <w:p w14:paraId="35D5A1B5" w14:textId="77777777" w:rsidR="006F6280" w:rsidRDefault="006F6280" w:rsidP="006F6280">
      <w:pPr>
        <w:jc w:val="both"/>
      </w:pPr>
    </w:p>
    <w:p w14:paraId="7CB8E596" w14:textId="6465924F" w:rsidR="006F6280" w:rsidRDefault="006F6280" w:rsidP="006F6280">
      <w:pPr>
        <w:jc w:val="both"/>
        <w:rPr>
          <w:sz w:val="20"/>
          <w:szCs w:val="20"/>
        </w:rPr>
      </w:pPr>
      <w:r w:rsidRPr="006F6280">
        <w:rPr>
          <w:sz w:val="20"/>
          <w:szCs w:val="20"/>
        </w:rPr>
        <w:t xml:space="preserve">Table 3: The slope coefficients for economic development from the eighteen multilinear regression models for separate economic preferences and three distinct choices of gender equality indexes (WEF GGGI, UNDP GII, UNDP GDI). As in FH, the symbols (+)/(-) indicate the general direction of the difference. (+) indicates that women exhibited higher levels of the respective preference compared to the global average (-) indicates that men on average exhibited higher levels of the respective preference. </w:t>
      </w:r>
      <w:r w:rsidRPr="006F6280">
        <w:rPr>
          <w:rFonts w:ascii="Arial Unicode MS" w:eastAsia="Arial Unicode MS" w:hAnsi="Arial Unicode MS" w:cs="Arial Unicode MS"/>
          <w:sz w:val="20"/>
          <w:szCs w:val="20"/>
        </w:rPr>
        <w:t xml:space="preserve">The regression coefficients, their standard errors in brackets, and significance levels ≤ 0.001 (***), ≤ 0.01 (**), </w:t>
      </w:r>
      <w:r>
        <w:rPr>
          <w:rFonts w:ascii="Arial Unicode MS" w:eastAsia="Arial Unicode MS" w:hAnsi="Arial Unicode MS" w:cs="Arial Unicode MS"/>
          <w:sz w:val="20"/>
          <w:szCs w:val="20"/>
        </w:rPr>
        <w:t>≤ 0.05 (*) are reported. RLR method is used.</w:t>
      </w:r>
    </w:p>
    <w:p w14:paraId="5C4CA9AC" w14:textId="77777777" w:rsidR="006F6280" w:rsidRDefault="006F6280" w:rsidP="006F6280">
      <w:pPr>
        <w:jc w:val="both"/>
        <w:rPr>
          <w:color w:val="9900FF"/>
        </w:rPr>
      </w:pPr>
    </w:p>
    <w:tbl>
      <w:tblPr>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2410"/>
        <w:gridCol w:w="2410"/>
        <w:gridCol w:w="2579"/>
      </w:tblGrid>
      <w:tr w:rsidR="006F6280" w14:paraId="60A09251" w14:textId="77777777" w:rsidTr="00EF72B7">
        <w:tc>
          <w:tcPr>
            <w:tcW w:w="1691" w:type="dxa"/>
            <w:shd w:val="clear" w:color="auto" w:fill="auto"/>
            <w:tcMar>
              <w:top w:w="100" w:type="dxa"/>
              <w:left w:w="100" w:type="dxa"/>
              <w:bottom w:w="100" w:type="dxa"/>
              <w:right w:w="100" w:type="dxa"/>
            </w:tcMar>
          </w:tcPr>
          <w:p w14:paraId="041600D5" w14:textId="77777777" w:rsidR="006F6280" w:rsidRPr="006F6280" w:rsidRDefault="006F6280" w:rsidP="00EF72B7">
            <w:pPr>
              <w:jc w:val="both"/>
              <w:rPr>
                <w:b/>
                <w:bCs/>
              </w:rPr>
            </w:pPr>
            <w:r w:rsidRPr="006F6280">
              <w:rPr>
                <w:b/>
                <w:bCs/>
              </w:rPr>
              <w:t>Preference</w:t>
            </w:r>
          </w:p>
        </w:tc>
        <w:tc>
          <w:tcPr>
            <w:tcW w:w="2410" w:type="dxa"/>
            <w:shd w:val="clear" w:color="auto" w:fill="auto"/>
            <w:tcMar>
              <w:top w:w="100" w:type="dxa"/>
              <w:left w:w="100" w:type="dxa"/>
              <w:bottom w:w="100" w:type="dxa"/>
              <w:right w:w="100" w:type="dxa"/>
            </w:tcMar>
          </w:tcPr>
          <w:p w14:paraId="5B2A9A95" w14:textId="5EFCB531" w:rsidR="006F6280" w:rsidRPr="006F6280" w:rsidRDefault="006F6280" w:rsidP="00EF72B7">
            <w:pPr>
              <w:jc w:val="both"/>
              <w:rPr>
                <w:b/>
                <w:bCs/>
              </w:rPr>
            </w:pPr>
            <m:oMath>
              <m:sSub>
                <m:sSubPr>
                  <m:ctrlPr>
                    <w:rPr>
                      <w:rFonts w:ascii="Cambria Math" w:hAnsi="Cambria Math"/>
                      <w:b/>
                      <w:bCs/>
                    </w:rPr>
                  </m:ctrlPr>
                </m:sSubPr>
                <m:e>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p</m:t>
                      </m:r>
                    </m:sup>
                  </m:sSup>
                </m:e>
                <m:sub>
                  <m:r>
                    <m:rPr>
                      <m:sty m:val="bi"/>
                    </m:rPr>
                    <w:rPr>
                      <w:rFonts w:ascii="Cambria Math" w:hAnsi="Cambria Math"/>
                    </w:rPr>
                    <m:t>Gender Eq</m:t>
                  </m:r>
                </m:sub>
              </m:sSub>
            </m:oMath>
            <w:r w:rsidRPr="006F6280">
              <w:rPr>
                <w:b/>
                <w:bCs/>
              </w:rPr>
              <w:t>(WEF GGGI)</w:t>
            </w:r>
          </w:p>
        </w:tc>
        <w:tc>
          <w:tcPr>
            <w:tcW w:w="2410" w:type="dxa"/>
            <w:shd w:val="clear" w:color="auto" w:fill="auto"/>
            <w:tcMar>
              <w:top w:w="100" w:type="dxa"/>
              <w:left w:w="100" w:type="dxa"/>
              <w:bottom w:w="100" w:type="dxa"/>
              <w:right w:w="100" w:type="dxa"/>
            </w:tcMar>
          </w:tcPr>
          <w:p w14:paraId="0C79309B" w14:textId="02B74B27" w:rsidR="006F6280" w:rsidRPr="006F6280" w:rsidRDefault="006F6280" w:rsidP="00EF72B7">
            <w:pPr>
              <w:jc w:val="both"/>
              <w:rPr>
                <w:b/>
                <w:bCs/>
              </w:rPr>
            </w:pPr>
            <m:oMath>
              <m:sSub>
                <m:sSubPr>
                  <m:ctrlPr>
                    <w:rPr>
                      <w:rFonts w:ascii="Cambria Math" w:hAnsi="Cambria Math"/>
                      <w:b/>
                      <w:bCs/>
                    </w:rPr>
                  </m:ctrlPr>
                </m:sSubPr>
                <m:e>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p</m:t>
                      </m:r>
                    </m:sup>
                  </m:sSup>
                </m:e>
                <m:sub>
                  <m:r>
                    <m:rPr>
                      <m:sty m:val="bi"/>
                    </m:rPr>
                    <w:rPr>
                      <w:rFonts w:ascii="Cambria Math" w:hAnsi="Cambria Math"/>
                    </w:rPr>
                    <m:t>Gender Eq</m:t>
                  </m:r>
                </m:sub>
              </m:sSub>
            </m:oMath>
            <w:r w:rsidRPr="006F6280">
              <w:rPr>
                <w:b/>
                <w:bCs/>
              </w:rPr>
              <w:t xml:space="preserve">(UNDP GII) </w:t>
            </w:r>
          </w:p>
        </w:tc>
        <w:tc>
          <w:tcPr>
            <w:tcW w:w="2579" w:type="dxa"/>
            <w:shd w:val="clear" w:color="auto" w:fill="auto"/>
            <w:tcMar>
              <w:top w:w="100" w:type="dxa"/>
              <w:left w:w="100" w:type="dxa"/>
              <w:bottom w:w="100" w:type="dxa"/>
              <w:right w:w="100" w:type="dxa"/>
            </w:tcMar>
          </w:tcPr>
          <w:p w14:paraId="204A620F" w14:textId="4CE8E049" w:rsidR="006F6280" w:rsidRPr="006F6280" w:rsidRDefault="006F6280" w:rsidP="00EF72B7">
            <w:pPr>
              <w:jc w:val="both"/>
              <w:rPr>
                <w:b/>
                <w:bCs/>
              </w:rPr>
            </w:pPr>
            <m:oMath>
              <m:sSub>
                <m:sSubPr>
                  <m:ctrlPr>
                    <w:rPr>
                      <w:rFonts w:ascii="Cambria Math" w:hAnsi="Cambria Math"/>
                      <w:b/>
                      <w:bCs/>
                    </w:rPr>
                  </m:ctrlPr>
                </m:sSubPr>
                <m:e>
                  <m:sSup>
                    <m:sSupPr>
                      <m:ctrlPr>
                        <w:rPr>
                          <w:rFonts w:ascii="Cambria Math" w:hAnsi="Cambria Math"/>
                          <w:b/>
                          <w:bCs/>
                          <w:i/>
                        </w:rPr>
                      </m:ctrlPr>
                    </m:sSupPr>
                    <m:e>
                      <m:r>
                        <m:rPr>
                          <m:sty m:val="bi"/>
                        </m:rPr>
                        <w:rPr>
                          <w:rFonts w:ascii="Cambria Math" w:hAnsi="Cambria Math"/>
                        </w:rPr>
                        <m:t>β</m:t>
                      </m:r>
                    </m:e>
                    <m:sup>
                      <m:r>
                        <m:rPr>
                          <m:sty m:val="bi"/>
                        </m:rPr>
                        <w:rPr>
                          <w:rFonts w:ascii="Cambria Math" w:hAnsi="Cambria Math"/>
                        </w:rPr>
                        <m:t>p</m:t>
                      </m:r>
                    </m:sup>
                  </m:sSup>
                </m:e>
                <m:sub>
                  <m:r>
                    <m:rPr>
                      <m:sty m:val="bi"/>
                    </m:rPr>
                    <w:rPr>
                      <w:rFonts w:ascii="Cambria Math" w:hAnsi="Cambria Math"/>
                    </w:rPr>
                    <m:t>Gender Eq</m:t>
                  </m:r>
                </m:sub>
              </m:sSub>
            </m:oMath>
            <w:r w:rsidRPr="006F6280">
              <w:rPr>
                <w:b/>
                <w:bCs/>
              </w:rPr>
              <w:t xml:space="preserve"> (UNDP GDI)</w:t>
            </w:r>
          </w:p>
        </w:tc>
      </w:tr>
      <w:tr w:rsidR="006F6280" w14:paraId="0C5549AF" w14:textId="77777777" w:rsidTr="00EF72B7">
        <w:tc>
          <w:tcPr>
            <w:tcW w:w="1691" w:type="dxa"/>
            <w:shd w:val="clear" w:color="auto" w:fill="auto"/>
            <w:tcMar>
              <w:top w:w="100" w:type="dxa"/>
              <w:left w:w="100" w:type="dxa"/>
              <w:bottom w:w="100" w:type="dxa"/>
              <w:right w:w="100" w:type="dxa"/>
            </w:tcMar>
          </w:tcPr>
          <w:p w14:paraId="0B1A2876" w14:textId="77777777" w:rsidR="006F6280" w:rsidRDefault="006F6280" w:rsidP="00EF72B7">
            <w:pPr>
              <w:widowControl w:val="0"/>
              <w:spacing w:line="240" w:lineRule="auto"/>
            </w:pPr>
            <w:r>
              <w:t>Trust (+)</w:t>
            </w:r>
          </w:p>
        </w:tc>
        <w:tc>
          <w:tcPr>
            <w:tcW w:w="2410" w:type="dxa"/>
            <w:shd w:val="clear" w:color="auto" w:fill="auto"/>
            <w:tcMar>
              <w:top w:w="100" w:type="dxa"/>
              <w:left w:w="100" w:type="dxa"/>
              <w:bottom w:w="100" w:type="dxa"/>
              <w:right w:w="100" w:type="dxa"/>
            </w:tcMar>
          </w:tcPr>
          <w:p w14:paraId="058EF416" w14:textId="77777777" w:rsidR="006F6280" w:rsidRDefault="006F6280" w:rsidP="00EF72B7">
            <w:pPr>
              <w:jc w:val="both"/>
            </w:pPr>
            <w:r>
              <w:t>0.01 (0.01)</w:t>
            </w:r>
          </w:p>
        </w:tc>
        <w:tc>
          <w:tcPr>
            <w:tcW w:w="2410" w:type="dxa"/>
            <w:shd w:val="clear" w:color="auto" w:fill="auto"/>
            <w:tcMar>
              <w:top w:w="100" w:type="dxa"/>
              <w:left w:w="100" w:type="dxa"/>
              <w:bottom w:w="100" w:type="dxa"/>
              <w:right w:w="100" w:type="dxa"/>
            </w:tcMar>
          </w:tcPr>
          <w:p w14:paraId="5836B2D4" w14:textId="77777777" w:rsidR="006F6280" w:rsidRDefault="006F6280" w:rsidP="00EF72B7">
            <w:pPr>
              <w:jc w:val="both"/>
            </w:pPr>
            <w:r>
              <w:t>0.04 (0.02)</w:t>
            </w:r>
          </w:p>
        </w:tc>
        <w:tc>
          <w:tcPr>
            <w:tcW w:w="2579" w:type="dxa"/>
            <w:shd w:val="clear" w:color="auto" w:fill="auto"/>
            <w:tcMar>
              <w:top w:w="100" w:type="dxa"/>
              <w:left w:w="100" w:type="dxa"/>
              <w:bottom w:w="100" w:type="dxa"/>
              <w:right w:w="100" w:type="dxa"/>
            </w:tcMar>
          </w:tcPr>
          <w:p w14:paraId="457749C1" w14:textId="77777777" w:rsidR="006F6280" w:rsidRDefault="006F6280" w:rsidP="00EF72B7">
            <w:pPr>
              <w:jc w:val="both"/>
            </w:pPr>
            <w:r>
              <w:t>0.01 (0.01)</w:t>
            </w:r>
          </w:p>
        </w:tc>
      </w:tr>
      <w:tr w:rsidR="006F6280" w14:paraId="026B177D" w14:textId="77777777" w:rsidTr="00EF72B7">
        <w:tc>
          <w:tcPr>
            <w:tcW w:w="1691" w:type="dxa"/>
            <w:shd w:val="clear" w:color="auto" w:fill="auto"/>
            <w:tcMar>
              <w:top w:w="100" w:type="dxa"/>
              <w:left w:w="100" w:type="dxa"/>
              <w:bottom w:w="100" w:type="dxa"/>
              <w:right w:w="100" w:type="dxa"/>
            </w:tcMar>
          </w:tcPr>
          <w:p w14:paraId="3EF86683" w14:textId="77777777" w:rsidR="006F6280" w:rsidRDefault="006F6280" w:rsidP="00EF72B7">
            <w:pPr>
              <w:widowControl w:val="0"/>
              <w:spacing w:line="240" w:lineRule="auto"/>
            </w:pPr>
            <w:r>
              <w:t>Altruism (+)</w:t>
            </w:r>
          </w:p>
        </w:tc>
        <w:tc>
          <w:tcPr>
            <w:tcW w:w="2410" w:type="dxa"/>
            <w:shd w:val="clear" w:color="auto" w:fill="auto"/>
            <w:tcMar>
              <w:top w:w="100" w:type="dxa"/>
              <w:left w:w="100" w:type="dxa"/>
              <w:bottom w:w="100" w:type="dxa"/>
              <w:right w:w="100" w:type="dxa"/>
            </w:tcMar>
          </w:tcPr>
          <w:p w14:paraId="5A81824F" w14:textId="77777777" w:rsidR="006F6280" w:rsidRDefault="006F6280" w:rsidP="00EF72B7">
            <w:pPr>
              <w:jc w:val="both"/>
            </w:pPr>
            <w:r>
              <w:t>0.03 (0.01)**</w:t>
            </w:r>
          </w:p>
        </w:tc>
        <w:tc>
          <w:tcPr>
            <w:tcW w:w="2410" w:type="dxa"/>
            <w:shd w:val="clear" w:color="auto" w:fill="auto"/>
            <w:tcMar>
              <w:top w:w="100" w:type="dxa"/>
              <w:left w:w="100" w:type="dxa"/>
              <w:bottom w:w="100" w:type="dxa"/>
              <w:right w:w="100" w:type="dxa"/>
            </w:tcMar>
          </w:tcPr>
          <w:p w14:paraId="3570FEEB" w14:textId="77777777" w:rsidR="006F6280" w:rsidRDefault="006F6280" w:rsidP="00EF72B7">
            <w:pPr>
              <w:jc w:val="both"/>
            </w:pPr>
            <w:r>
              <w:t>-0.01 (0.02)</w:t>
            </w:r>
          </w:p>
        </w:tc>
        <w:tc>
          <w:tcPr>
            <w:tcW w:w="2579" w:type="dxa"/>
            <w:shd w:val="clear" w:color="auto" w:fill="auto"/>
            <w:tcMar>
              <w:top w:w="100" w:type="dxa"/>
              <w:left w:w="100" w:type="dxa"/>
              <w:bottom w:w="100" w:type="dxa"/>
              <w:right w:w="100" w:type="dxa"/>
            </w:tcMar>
          </w:tcPr>
          <w:p w14:paraId="4AF05EA1" w14:textId="77777777" w:rsidR="006F6280" w:rsidRDefault="006F6280" w:rsidP="00EF72B7">
            <w:pPr>
              <w:jc w:val="both"/>
            </w:pPr>
            <w:r>
              <w:t>0.01 (0.01)</w:t>
            </w:r>
          </w:p>
        </w:tc>
      </w:tr>
      <w:tr w:rsidR="006F6280" w14:paraId="72ACB83E" w14:textId="77777777" w:rsidTr="00EF72B7">
        <w:tc>
          <w:tcPr>
            <w:tcW w:w="1691" w:type="dxa"/>
            <w:shd w:val="clear" w:color="auto" w:fill="auto"/>
            <w:tcMar>
              <w:top w:w="100" w:type="dxa"/>
              <w:left w:w="100" w:type="dxa"/>
              <w:bottom w:w="100" w:type="dxa"/>
              <w:right w:w="100" w:type="dxa"/>
            </w:tcMar>
          </w:tcPr>
          <w:p w14:paraId="6170D772" w14:textId="77777777" w:rsidR="006F6280" w:rsidRDefault="006F6280" w:rsidP="00EF72B7">
            <w:pPr>
              <w:widowControl w:val="0"/>
              <w:spacing w:line="240" w:lineRule="auto"/>
            </w:pPr>
            <w:r>
              <w:t>Pos. Recip. (+)</w:t>
            </w:r>
          </w:p>
        </w:tc>
        <w:tc>
          <w:tcPr>
            <w:tcW w:w="2410" w:type="dxa"/>
            <w:shd w:val="clear" w:color="auto" w:fill="auto"/>
            <w:tcMar>
              <w:top w:w="100" w:type="dxa"/>
              <w:left w:w="100" w:type="dxa"/>
              <w:bottom w:w="100" w:type="dxa"/>
              <w:right w:w="100" w:type="dxa"/>
            </w:tcMar>
          </w:tcPr>
          <w:p w14:paraId="410623BB" w14:textId="77777777" w:rsidR="006F6280" w:rsidRDefault="006F6280" w:rsidP="00EF72B7">
            <w:pPr>
              <w:jc w:val="both"/>
            </w:pPr>
            <w:r>
              <w:t>0.00 (0.01)</w:t>
            </w:r>
          </w:p>
        </w:tc>
        <w:tc>
          <w:tcPr>
            <w:tcW w:w="2410" w:type="dxa"/>
            <w:shd w:val="clear" w:color="auto" w:fill="auto"/>
            <w:tcMar>
              <w:top w:w="100" w:type="dxa"/>
              <w:left w:w="100" w:type="dxa"/>
              <w:bottom w:w="100" w:type="dxa"/>
              <w:right w:w="100" w:type="dxa"/>
            </w:tcMar>
          </w:tcPr>
          <w:p w14:paraId="23959C52" w14:textId="77777777" w:rsidR="006F6280" w:rsidRDefault="006F6280" w:rsidP="00EF72B7">
            <w:pPr>
              <w:jc w:val="both"/>
            </w:pPr>
            <w:r>
              <w:t>0.00 (0.02)</w:t>
            </w:r>
          </w:p>
        </w:tc>
        <w:tc>
          <w:tcPr>
            <w:tcW w:w="2579" w:type="dxa"/>
            <w:shd w:val="clear" w:color="auto" w:fill="auto"/>
            <w:tcMar>
              <w:top w:w="100" w:type="dxa"/>
              <w:left w:w="100" w:type="dxa"/>
              <w:bottom w:w="100" w:type="dxa"/>
              <w:right w:w="100" w:type="dxa"/>
            </w:tcMar>
          </w:tcPr>
          <w:p w14:paraId="3D9AB208" w14:textId="77777777" w:rsidR="006F6280" w:rsidRDefault="006F6280" w:rsidP="00EF72B7">
            <w:pPr>
              <w:jc w:val="both"/>
            </w:pPr>
            <w:r>
              <w:t>0.02 (0.01)</w:t>
            </w:r>
          </w:p>
        </w:tc>
      </w:tr>
      <w:tr w:rsidR="006F6280" w14:paraId="40DD425D" w14:textId="77777777" w:rsidTr="00EF72B7">
        <w:tc>
          <w:tcPr>
            <w:tcW w:w="1691" w:type="dxa"/>
            <w:shd w:val="clear" w:color="auto" w:fill="auto"/>
            <w:tcMar>
              <w:top w:w="100" w:type="dxa"/>
              <w:left w:w="100" w:type="dxa"/>
              <w:bottom w:w="100" w:type="dxa"/>
              <w:right w:w="100" w:type="dxa"/>
            </w:tcMar>
          </w:tcPr>
          <w:p w14:paraId="67250C78" w14:textId="77777777" w:rsidR="006F6280" w:rsidRDefault="006F6280" w:rsidP="00EF72B7">
            <w:pPr>
              <w:widowControl w:val="0"/>
              <w:spacing w:line="240" w:lineRule="auto"/>
            </w:pPr>
            <w:r>
              <w:lastRenderedPageBreak/>
              <w:t>Neg. Recip. (-)</w:t>
            </w:r>
          </w:p>
        </w:tc>
        <w:tc>
          <w:tcPr>
            <w:tcW w:w="2410" w:type="dxa"/>
            <w:shd w:val="clear" w:color="auto" w:fill="auto"/>
            <w:tcMar>
              <w:top w:w="100" w:type="dxa"/>
              <w:left w:w="100" w:type="dxa"/>
              <w:bottom w:w="100" w:type="dxa"/>
              <w:right w:w="100" w:type="dxa"/>
            </w:tcMar>
          </w:tcPr>
          <w:p w14:paraId="135C51CE" w14:textId="77777777" w:rsidR="006F6280" w:rsidRDefault="006F6280" w:rsidP="00EF72B7">
            <w:pPr>
              <w:jc w:val="both"/>
            </w:pPr>
            <w:r>
              <w:t xml:space="preserve">0.01 (0.01) </w:t>
            </w:r>
          </w:p>
        </w:tc>
        <w:tc>
          <w:tcPr>
            <w:tcW w:w="2410" w:type="dxa"/>
            <w:shd w:val="clear" w:color="auto" w:fill="auto"/>
            <w:tcMar>
              <w:top w:w="100" w:type="dxa"/>
              <w:left w:w="100" w:type="dxa"/>
              <w:bottom w:w="100" w:type="dxa"/>
              <w:right w:w="100" w:type="dxa"/>
            </w:tcMar>
          </w:tcPr>
          <w:p w14:paraId="57BB0920" w14:textId="77777777" w:rsidR="006F6280" w:rsidRDefault="006F6280" w:rsidP="00EF72B7">
            <w:pPr>
              <w:jc w:val="both"/>
            </w:pPr>
            <w:r>
              <w:t>0.04 (0.02)</w:t>
            </w:r>
          </w:p>
        </w:tc>
        <w:tc>
          <w:tcPr>
            <w:tcW w:w="2579" w:type="dxa"/>
            <w:shd w:val="clear" w:color="auto" w:fill="auto"/>
            <w:tcMar>
              <w:top w:w="100" w:type="dxa"/>
              <w:left w:w="100" w:type="dxa"/>
              <w:bottom w:w="100" w:type="dxa"/>
              <w:right w:w="100" w:type="dxa"/>
            </w:tcMar>
          </w:tcPr>
          <w:p w14:paraId="3D5A00CB" w14:textId="77777777" w:rsidR="006F6280" w:rsidRDefault="006F6280" w:rsidP="00EF72B7">
            <w:pPr>
              <w:jc w:val="both"/>
            </w:pPr>
            <w:r>
              <w:t>-0.01 (0.01)</w:t>
            </w:r>
          </w:p>
        </w:tc>
      </w:tr>
      <w:tr w:rsidR="006F6280" w14:paraId="2588C432" w14:textId="77777777" w:rsidTr="00EF72B7">
        <w:tc>
          <w:tcPr>
            <w:tcW w:w="1691" w:type="dxa"/>
            <w:shd w:val="clear" w:color="auto" w:fill="auto"/>
            <w:tcMar>
              <w:top w:w="100" w:type="dxa"/>
              <w:left w:w="100" w:type="dxa"/>
              <w:bottom w:w="100" w:type="dxa"/>
              <w:right w:w="100" w:type="dxa"/>
            </w:tcMar>
          </w:tcPr>
          <w:p w14:paraId="0347C2BB" w14:textId="77777777" w:rsidR="006F6280" w:rsidRDefault="006F6280" w:rsidP="00EF72B7">
            <w:pPr>
              <w:widowControl w:val="0"/>
              <w:spacing w:line="240" w:lineRule="auto"/>
            </w:pPr>
            <w:r>
              <w:t>Risk Taking (-)</w:t>
            </w:r>
          </w:p>
        </w:tc>
        <w:tc>
          <w:tcPr>
            <w:tcW w:w="2410" w:type="dxa"/>
            <w:shd w:val="clear" w:color="auto" w:fill="auto"/>
            <w:tcMar>
              <w:top w:w="100" w:type="dxa"/>
              <w:left w:w="100" w:type="dxa"/>
              <w:bottom w:w="100" w:type="dxa"/>
              <w:right w:w="100" w:type="dxa"/>
            </w:tcMar>
          </w:tcPr>
          <w:p w14:paraId="73062459" w14:textId="77777777" w:rsidR="006F6280" w:rsidRDefault="006F6280" w:rsidP="00EF72B7">
            <w:pPr>
              <w:jc w:val="both"/>
            </w:pPr>
            <w:r>
              <w:t>0.01 (0.01)</w:t>
            </w:r>
          </w:p>
        </w:tc>
        <w:tc>
          <w:tcPr>
            <w:tcW w:w="2410" w:type="dxa"/>
            <w:shd w:val="clear" w:color="auto" w:fill="auto"/>
            <w:tcMar>
              <w:top w:w="100" w:type="dxa"/>
              <w:left w:w="100" w:type="dxa"/>
              <w:bottom w:w="100" w:type="dxa"/>
              <w:right w:w="100" w:type="dxa"/>
            </w:tcMar>
          </w:tcPr>
          <w:p w14:paraId="4DAD4ED0" w14:textId="77777777" w:rsidR="006F6280" w:rsidRDefault="006F6280" w:rsidP="00EF72B7">
            <w:pPr>
              <w:jc w:val="both"/>
            </w:pPr>
            <w:r>
              <w:t>0.05 (0.02)*</w:t>
            </w:r>
          </w:p>
        </w:tc>
        <w:tc>
          <w:tcPr>
            <w:tcW w:w="2579" w:type="dxa"/>
            <w:shd w:val="clear" w:color="auto" w:fill="auto"/>
            <w:tcMar>
              <w:top w:w="100" w:type="dxa"/>
              <w:left w:w="100" w:type="dxa"/>
              <w:bottom w:w="100" w:type="dxa"/>
              <w:right w:w="100" w:type="dxa"/>
            </w:tcMar>
          </w:tcPr>
          <w:p w14:paraId="0CB5624C" w14:textId="77777777" w:rsidR="006F6280" w:rsidRDefault="006F6280" w:rsidP="00EF72B7">
            <w:pPr>
              <w:jc w:val="both"/>
            </w:pPr>
            <w:r>
              <w:t>-0.01 (0.01)</w:t>
            </w:r>
          </w:p>
        </w:tc>
      </w:tr>
      <w:tr w:rsidR="006F6280" w14:paraId="0FC4B384" w14:textId="77777777" w:rsidTr="00EF72B7">
        <w:tc>
          <w:tcPr>
            <w:tcW w:w="1691" w:type="dxa"/>
            <w:shd w:val="clear" w:color="auto" w:fill="auto"/>
            <w:tcMar>
              <w:top w:w="100" w:type="dxa"/>
              <w:left w:w="100" w:type="dxa"/>
              <w:bottom w:w="100" w:type="dxa"/>
              <w:right w:w="100" w:type="dxa"/>
            </w:tcMar>
          </w:tcPr>
          <w:p w14:paraId="0ADB69B1" w14:textId="77777777" w:rsidR="006F6280" w:rsidRDefault="006F6280" w:rsidP="00EF72B7">
            <w:pPr>
              <w:widowControl w:val="0"/>
              <w:spacing w:line="240" w:lineRule="auto"/>
            </w:pPr>
            <w:r>
              <w:t>Patience (-)</w:t>
            </w:r>
          </w:p>
        </w:tc>
        <w:tc>
          <w:tcPr>
            <w:tcW w:w="2410" w:type="dxa"/>
            <w:shd w:val="clear" w:color="auto" w:fill="auto"/>
            <w:tcMar>
              <w:top w:w="100" w:type="dxa"/>
              <w:left w:w="100" w:type="dxa"/>
              <w:bottom w:w="100" w:type="dxa"/>
              <w:right w:w="100" w:type="dxa"/>
            </w:tcMar>
          </w:tcPr>
          <w:p w14:paraId="1E724F45" w14:textId="77777777" w:rsidR="006F6280" w:rsidRDefault="006F6280" w:rsidP="00EF72B7">
            <w:pPr>
              <w:jc w:val="both"/>
            </w:pPr>
            <w:r>
              <w:t>0.02 (0.01)</w:t>
            </w:r>
          </w:p>
        </w:tc>
        <w:tc>
          <w:tcPr>
            <w:tcW w:w="2410" w:type="dxa"/>
            <w:shd w:val="clear" w:color="auto" w:fill="auto"/>
            <w:tcMar>
              <w:top w:w="100" w:type="dxa"/>
              <w:left w:w="100" w:type="dxa"/>
              <w:bottom w:w="100" w:type="dxa"/>
              <w:right w:w="100" w:type="dxa"/>
            </w:tcMar>
          </w:tcPr>
          <w:p w14:paraId="2257C4BD" w14:textId="77777777" w:rsidR="006F6280" w:rsidRDefault="006F6280" w:rsidP="00EF72B7">
            <w:pPr>
              <w:jc w:val="both"/>
            </w:pPr>
            <w:r>
              <w:t>0.03 (0.02)</w:t>
            </w:r>
          </w:p>
        </w:tc>
        <w:tc>
          <w:tcPr>
            <w:tcW w:w="2579" w:type="dxa"/>
            <w:shd w:val="clear" w:color="auto" w:fill="auto"/>
            <w:tcMar>
              <w:top w:w="100" w:type="dxa"/>
              <w:left w:w="100" w:type="dxa"/>
              <w:bottom w:w="100" w:type="dxa"/>
              <w:right w:w="100" w:type="dxa"/>
            </w:tcMar>
          </w:tcPr>
          <w:p w14:paraId="1C2342C1" w14:textId="77777777" w:rsidR="006F6280" w:rsidRDefault="006F6280" w:rsidP="00EF72B7">
            <w:pPr>
              <w:jc w:val="both"/>
            </w:pPr>
            <w:r>
              <w:t>0.01 (0.01)</w:t>
            </w:r>
          </w:p>
        </w:tc>
      </w:tr>
    </w:tbl>
    <w:p w14:paraId="08279AC9" w14:textId="77777777" w:rsidR="006F6280" w:rsidRDefault="006F6280" w:rsidP="006F6280">
      <w:pPr>
        <w:jc w:val="both"/>
      </w:pPr>
    </w:p>
    <w:p w14:paraId="627A0C45" w14:textId="7453EE0F" w:rsidR="00F239B8" w:rsidRPr="00856861" w:rsidRDefault="006F6280" w:rsidP="00856861">
      <w:pPr>
        <w:jc w:val="both"/>
        <w:rPr>
          <w:sz w:val="20"/>
          <w:szCs w:val="20"/>
        </w:rPr>
      </w:pPr>
      <w:r w:rsidRPr="006F6280">
        <w:rPr>
          <w:sz w:val="20"/>
          <w:szCs w:val="20"/>
        </w:rPr>
        <w:t>Table 4:  The slope coefficients for gender equality from the same eighteen multilinear regression models for separate economic preferences and three distinct choices of gender equality indexes. (WEF GGGI, UNDP GII, UNDP GDI). As in FH, the symbols (+)/(-) indicate the general direction of the difference. (+) indicates that women exhibited higher levels of the respective preference compared to the global average (-) indicates that men on average exhibited higher levels of the respective preference. The regression coefficients, their standard errors in brackets,</w:t>
      </w:r>
      <w:r w:rsidRPr="006F6280">
        <w:rPr>
          <w:rFonts w:ascii="Arial Unicode MS" w:eastAsia="Arial Unicode MS" w:hAnsi="Arial Unicode MS" w:cs="Arial Unicode MS"/>
          <w:sz w:val="20"/>
          <w:szCs w:val="20"/>
        </w:rPr>
        <w:t xml:space="preserve"> and significance levels ≤ 0.001 (***), ≤ 0.01 (**), ≤ 0.05 (*) are reported. </w:t>
      </w:r>
      <w:r w:rsidRPr="006F6280">
        <w:rPr>
          <w:sz w:val="20"/>
          <w:szCs w:val="20"/>
        </w:rPr>
        <w:t xml:space="preserve">RLR method is used. </w:t>
      </w:r>
    </w:p>
    <w:p w14:paraId="50447F00" w14:textId="77777777" w:rsidR="00856861" w:rsidRPr="00856861" w:rsidRDefault="00856861" w:rsidP="00856861">
      <w:pPr>
        <w:pStyle w:val="Heading1"/>
        <w:jc w:val="both"/>
        <w:rPr>
          <w:rFonts w:ascii="Arial" w:hAnsi="Arial" w:cs="Arial"/>
          <w:color w:val="auto"/>
        </w:rPr>
      </w:pPr>
      <w:r w:rsidRPr="00856861">
        <w:rPr>
          <w:rFonts w:ascii="Arial" w:hAnsi="Arial" w:cs="Arial"/>
          <w:color w:val="auto"/>
        </w:rPr>
        <w:t>5. Discussion and Conclusions</w:t>
      </w:r>
    </w:p>
    <w:p w14:paraId="6EC90767" w14:textId="77777777" w:rsidR="00856861" w:rsidRDefault="00856861" w:rsidP="00856861">
      <w:pPr>
        <w:jc w:val="both"/>
      </w:pPr>
      <w:r>
        <w:t xml:space="preserve">In the present article, we replicated and extended the results of the work by @doi:10.1126/science.aas9899 which relates gender differences in economic preferences to economic development and gender equality. </w:t>
      </w:r>
    </w:p>
    <w:p w14:paraId="312DE38B" w14:textId="77777777" w:rsidR="00856861" w:rsidRDefault="00856861" w:rsidP="00856861">
      <w:pPr>
        <w:jc w:val="both"/>
      </w:pPr>
    </w:p>
    <w:p w14:paraId="487F1F57" w14:textId="77777777" w:rsidR="00856861" w:rsidRDefault="00856861" w:rsidP="00856861">
      <w:pPr>
        <w:jc w:val="both"/>
      </w:pPr>
      <w:r>
        <w:t>First, as a benchmark, we performed a nearly exact replication of FH’s analysis, obtaining the data from the Gallup World Poll 2012 Global Preference Survey and using the same methodology as FH. Unfortunately, the data set is publicly available only in a pre-processed form and is partially restricted. Nevertheless, we were able to replicate the analysis and obtained results similar to those in FH’s original article. In addition, we ran the same analysis using robust linear regression instead of ordinary linear regression, to correct for the non-normality and outliers observed in the data.  However, no significant changes in the results were observed.</w:t>
      </w:r>
    </w:p>
    <w:p w14:paraId="4FE23042" w14:textId="77777777" w:rsidR="00856861" w:rsidRDefault="00856861" w:rsidP="00856861">
      <w:pPr>
        <w:jc w:val="both"/>
      </w:pPr>
    </w:p>
    <w:p w14:paraId="33624425" w14:textId="77777777" w:rsidR="00856861" w:rsidRDefault="00856861" w:rsidP="00856861">
      <w:pPr>
        <w:jc w:val="both"/>
      </w:pPr>
      <w:r>
        <w:t>We then investigated the indexes used to estimate gender equality and their relationship with economic development. We analyzed the Gender Equality Index built by FH and its components. Some methodological issues were identified, and we concluded that the use of this custom index over a more established, balanced indexes lacks justification and remains open to question. Therefore, we conducted a further analysis based on separate, widely accepted indexes of gender equality used in FH’s original article (WEF Global Gender Gap Index and UNDP Gender Inequality Index), plus an additional index – the UNDP Gender Development Index.</w:t>
      </w:r>
    </w:p>
    <w:p w14:paraId="5BDD160F" w14:textId="77777777" w:rsidR="00856861" w:rsidRDefault="00856861" w:rsidP="00856861">
      <w:pPr>
        <w:jc w:val="both"/>
      </w:pPr>
    </w:p>
    <w:p w14:paraId="4BA41664" w14:textId="77777777" w:rsidR="00856861" w:rsidRDefault="00856861" w:rsidP="00856861">
      <w:pPr>
        <w:jc w:val="both"/>
      </w:pPr>
      <w:r>
        <w:t xml:space="preserve">We examined gender differences in economic preferences and their relationship with economic development and gender equality using the above-mentioned indexes. Performing a conditional analysis, we found a positive, strong, and statistically significant correlation between the summarized gender differences in economic preferences and economic development, when we controlled for WEF GGGI and UNDP GDI; controlling for UNDP GII yielded a somewhat milder correlation. On the other hand, when controlling for economic development, no correlation between UNDP GII or GDI and the summarized gender differences in economic preferences was found. We did find a statistically significant but weak correlation between summarized gender differences in economic preferences and WEF GGGI. Therefore, the dependency of gender differences in economic preferences on gender equality can not be consistently supported when </w:t>
      </w:r>
      <w:r>
        <w:lastRenderedPageBreak/>
        <w:t>only established, commonly recognized indexes are used. This lack of consistency in the results leads us to the conclusion that either there is a weak correlation between gender differences in economic preferences and gender equality, or that the correlation does not exist at all. In the latter case, the set of hypotheses should not be limited to the two alternatives that were proposed as the main hypotheses in FH.</w:t>
      </w:r>
    </w:p>
    <w:p w14:paraId="70FBC51B" w14:textId="77777777" w:rsidR="00856861" w:rsidRDefault="00856861" w:rsidP="00856861">
      <w:pPr>
        <w:jc w:val="both"/>
      </w:pPr>
    </w:p>
    <w:p w14:paraId="05C5814B" w14:textId="77777777" w:rsidR="00856861" w:rsidRDefault="00856861" w:rsidP="00856861">
      <w:pPr>
        <w:jc w:val="both"/>
      </w:pPr>
      <w:r>
        <w:t xml:space="preserve">We additionally analyzed how gender differences in separate preference measures are related to economic development and gender equality. Interestingly, we observed contrasting patterns in the correlation coefficients between gender differences in each separate economic preference and both Log GDP p/c and gender equality, for WEF GGGI and UNDP indexes. Specifically, we found positive and statistically significant regression coefficients of small magnitude when examining the relationship between gender differences in separate preference measures and Log GDP p/c, when controlling for WEF GGGI and UNDP GDI. When controlling for UNDP GII, only one economic preference (altruism) shows a statistically significant regression coefficient, while coefficients for the other preferences are not statistically significant. Meanwhile, among the six economic preferences studied in relationship with gender equality indexes, the only statistically significant regression coefficients were for altruism (which exhibited an association with WEF GGGI) and risk-taking (with an association with UNDP GII). </w:t>
      </w:r>
    </w:p>
    <w:p w14:paraId="04FDBDB1" w14:textId="77777777" w:rsidR="00856861" w:rsidRDefault="00856861" w:rsidP="00856861">
      <w:pPr>
        <w:jc w:val="both"/>
      </w:pPr>
    </w:p>
    <w:p w14:paraId="1562DF8F" w14:textId="77777777" w:rsidR="00856861" w:rsidRDefault="00856861" w:rsidP="00856861">
      <w:pPr>
        <w:jc w:val="both"/>
      </w:pPr>
      <w:r>
        <w:t>These findings align with our results obtained from the summarized gender differences. However,  the dependencies of gender differences in economic preferences on economic development and gender equality became more nuanced once analyzed for separate economic measures, with a more differentiated picture emerging. This differentiation becomes particularly important in the realms of decision-making and policy formulation.</w:t>
      </w:r>
    </w:p>
    <w:p w14:paraId="0D272387" w14:textId="77777777" w:rsidR="00856861" w:rsidRDefault="00856861" w:rsidP="00856861">
      <w:pPr>
        <w:jc w:val="both"/>
      </w:pPr>
    </w:p>
    <w:p w14:paraId="318ABCD3" w14:textId="77777777" w:rsidR="00856861" w:rsidRDefault="00856861" w:rsidP="00856861">
      <w:pPr>
        <w:jc w:val="both"/>
      </w:pPr>
      <w:r>
        <w:t>Meanwhile, the impact of economic development on the manifestation of gender differences in preferences should also be further investigated. It might be worth researching the origins of these gender differences, considering hypotheses encompassing economic development and other potential country-level variables not considered in FH that could explain the disparities observed. For instance, one may speculate that at the higher level of economic development, the market expands and diversifies its offerings to cater to a wider range of consumers, exploiting status quo gender stereotypes as a starting point for the promotion of goods. In this case, a potential accentuation of gender differences by reinforcing gender stereotypical behaviors may occur.</w:t>
      </w:r>
    </w:p>
    <w:p w14:paraId="42D3BE9E" w14:textId="77777777" w:rsidR="00856861" w:rsidRPr="006F6280" w:rsidRDefault="00856861" w:rsidP="00260C26"/>
    <w:sectPr w:rsidR="00856861" w:rsidRPr="006F6280" w:rsidSect="00F13E8A">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erioli, Sara" w:date="2024-01-06T10:39:00Z" w:initials="SC">
    <w:p w14:paraId="6BA7C886" w14:textId="77777777" w:rsidR="004D49A2" w:rsidRPr="00AF7663" w:rsidRDefault="00260C26" w:rsidP="008530D3">
      <w:pPr>
        <w:pStyle w:val="CommentText"/>
        <w:rPr>
          <w:lang w:val="ru-RU"/>
        </w:rPr>
      </w:pPr>
      <w:r>
        <w:rPr>
          <w:rStyle w:val="CommentReference"/>
        </w:rPr>
        <w:annotationRef/>
      </w:r>
      <w:r w:rsidR="004D49A2">
        <w:rPr>
          <w:lang w:val="it-IT"/>
        </w:rPr>
        <w:t>Joint or aggregated?</w:t>
      </w:r>
    </w:p>
  </w:comment>
  <w:comment w:id="5" w:author="Cerioli, Sara" w:date="2024-01-06T16:42:00Z" w:initials="SC">
    <w:p w14:paraId="12196692" w14:textId="77777777" w:rsidR="00AF7663" w:rsidRDefault="00AF7663" w:rsidP="00F92525">
      <w:pPr>
        <w:pStyle w:val="CommentText"/>
      </w:pPr>
      <w:r>
        <w:rPr>
          <w:rStyle w:val="CommentReference"/>
        </w:rPr>
        <w:annotationRef/>
      </w:r>
      <w:r>
        <w:rPr>
          <w:b/>
          <w:bCs/>
          <w:color w:val="FFFFFF"/>
          <w:highlight w:val="cyan"/>
        </w:rPr>
        <w:t>Composite indice</w:t>
      </w:r>
    </w:p>
  </w:comment>
  <w:comment w:id="6" w:author="Cerioli, Sara" w:date="2024-01-06T16:42:00Z" w:initials="SC">
    <w:p w14:paraId="4D7166A2" w14:textId="77777777" w:rsidR="00AF7663" w:rsidRDefault="00AF7663" w:rsidP="006C52F3">
      <w:pPr>
        <w:pStyle w:val="CommentText"/>
      </w:pPr>
      <w:r>
        <w:rPr>
          <w:rStyle w:val="CommentReference"/>
        </w:rPr>
        <w:annotationRef/>
      </w:r>
      <w:r>
        <w:t>What was used by the authors</w:t>
      </w:r>
      <w:r>
        <w:rPr>
          <w:lang w:val="ru-RU"/>
        </w:rPr>
        <w:t>?</w:t>
      </w:r>
    </w:p>
  </w:comment>
  <w:comment w:id="3" w:author="Cerioli, Sara" w:date="2024-01-06T17:38:00Z" w:initials="SC">
    <w:p w14:paraId="5E41DCF5" w14:textId="77777777" w:rsidR="00726371" w:rsidRDefault="00726371" w:rsidP="0083546F">
      <w:pPr>
        <w:pStyle w:val="CommentText"/>
      </w:pPr>
      <w:r>
        <w:rPr>
          <w:rStyle w:val="CommentReference"/>
        </w:rPr>
        <w:annotationRef/>
      </w:r>
      <w:r>
        <w:t>Too dramatic, we need to combine these 2 sentences.</w:t>
      </w:r>
    </w:p>
  </w:comment>
  <w:comment w:id="8" w:author="Cerioli, Sara" w:date="2024-01-06T17:29:00Z" w:initials="SC">
    <w:p w14:paraId="513AED24" w14:textId="42E903C5" w:rsidR="008251F0" w:rsidRDefault="008251F0" w:rsidP="009803AA">
      <w:pPr>
        <w:pStyle w:val="CommentText"/>
      </w:pPr>
      <w:r>
        <w:rPr>
          <w:rStyle w:val="CommentReference"/>
        </w:rPr>
        <w:annotationRef/>
      </w:r>
      <w:r>
        <w:t>Of something</w:t>
      </w:r>
    </w:p>
  </w:comment>
  <w:comment w:id="7" w:author="Cerioli, Sara" w:date="2024-01-06T17:39:00Z" w:initials="SC">
    <w:p w14:paraId="7E5B280B" w14:textId="77777777" w:rsidR="003A4B39" w:rsidRDefault="003A4B39" w:rsidP="007F79D5">
      <w:pPr>
        <w:pStyle w:val="CommentText"/>
      </w:pPr>
      <w:r>
        <w:rPr>
          <w:rStyle w:val="CommentReference"/>
        </w:rPr>
        <w:annotationRef/>
      </w:r>
      <w:r>
        <w:t>Meh</w:t>
      </w:r>
    </w:p>
  </w:comment>
  <w:comment w:id="13" w:author="Cerioli, Sara" w:date="2024-01-06T20:09:00Z" w:initials="CS">
    <w:p w14:paraId="5654ED6F" w14:textId="77777777" w:rsidR="0070628F" w:rsidRDefault="0070628F" w:rsidP="0070628F">
      <w:pPr>
        <w:pStyle w:val="CommentText"/>
      </w:pPr>
      <w:r>
        <w:rPr>
          <w:rStyle w:val="CommentReference"/>
        </w:rPr>
        <w:annotationRef/>
      </w:r>
      <w:r>
        <w:t>Move it also higher</w:t>
      </w:r>
    </w:p>
  </w:comment>
  <w:comment w:id="25" w:author="Cerioli, Sara" w:date="2024-01-06T20:09:00Z" w:initials="CS">
    <w:p w14:paraId="77EF9F09" w14:textId="77777777" w:rsidR="00A34F32" w:rsidRDefault="00A34F32" w:rsidP="005E111F">
      <w:pPr>
        <w:pStyle w:val="CommentText"/>
      </w:pPr>
      <w:r>
        <w:rPr>
          <w:rStyle w:val="CommentReference"/>
        </w:rPr>
        <w:annotationRef/>
      </w:r>
      <w:r>
        <w:t>Move it also higher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A7C886" w15:done="1"/>
  <w15:commentEx w15:paraId="12196692" w15:paraIdParent="6BA7C886" w15:done="1"/>
  <w15:commentEx w15:paraId="4D7166A2" w15:paraIdParent="6BA7C886" w15:done="1"/>
  <w15:commentEx w15:paraId="5E41DCF5" w15:done="1"/>
  <w15:commentEx w15:paraId="513AED24" w15:done="0"/>
  <w15:commentEx w15:paraId="7E5B280B" w15:done="1"/>
  <w15:commentEx w15:paraId="5654ED6F" w15:done="1"/>
  <w15:commentEx w15:paraId="77EF9F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ECD623" w16cex:dateUtc="2024-01-06T09:39:00Z"/>
  <w16cex:commentExtensible w16cex:durableId="2BED3D29" w16cex:dateUtc="2024-01-06T15:42:00Z"/>
  <w16cex:commentExtensible w16cex:durableId="192DFF71" w16cex:dateUtc="2024-01-06T15:42:00Z"/>
  <w16cex:commentExtensible w16cex:durableId="269CCEF0" w16cex:dateUtc="2024-01-06T16:38:00Z"/>
  <w16cex:commentExtensible w16cex:durableId="1DD51E71" w16cex:dateUtc="2024-01-06T16:29:00Z"/>
  <w16cex:commentExtensible w16cex:durableId="0D388ADA" w16cex:dateUtc="2024-01-06T16:39:00Z"/>
  <w16cex:commentExtensible w16cex:durableId="4D2087E8" w16cex:dateUtc="2024-01-06T19:09:00Z"/>
  <w16cex:commentExtensible w16cex:durableId="7B057989" w16cex:dateUtc="2024-01-06T1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A7C886" w16cid:durableId="32ECD623"/>
  <w16cid:commentId w16cid:paraId="12196692" w16cid:durableId="2BED3D29"/>
  <w16cid:commentId w16cid:paraId="4D7166A2" w16cid:durableId="192DFF71"/>
  <w16cid:commentId w16cid:paraId="5E41DCF5" w16cid:durableId="269CCEF0"/>
  <w16cid:commentId w16cid:paraId="513AED24" w16cid:durableId="1DD51E71"/>
  <w16cid:commentId w16cid:paraId="7E5B280B" w16cid:durableId="0D388ADA"/>
  <w16cid:commentId w16cid:paraId="5654ED6F" w16cid:durableId="4D2087E8"/>
  <w16cid:commentId w16cid:paraId="77EF9F09" w16cid:durableId="7B0579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457F"/>
    <w:multiLevelType w:val="multilevel"/>
    <w:tmpl w:val="B6C67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BF23E9"/>
    <w:multiLevelType w:val="hybridMultilevel"/>
    <w:tmpl w:val="4746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B3DC0"/>
    <w:multiLevelType w:val="multilevel"/>
    <w:tmpl w:val="B6C67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4234957">
    <w:abstractNumId w:val="0"/>
  </w:num>
  <w:num w:numId="2" w16cid:durableId="512109684">
    <w:abstractNumId w:val="2"/>
  </w:num>
  <w:num w:numId="3" w16cid:durableId="5905497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erioli, Sara">
    <w15:presenceInfo w15:providerId="AD" w15:userId="S::sara.cerioli@effem.com::192461ed-bd52-40dd-9a62-9b85cf550b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26"/>
    <w:rsid w:val="000151CF"/>
    <w:rsid w:val="000624FE"/>
    <w:rsid w:val="00083BF8"/>
    <w:rsid w:val="000A03E7"/>
    <w:rsid w:val="000E4756"/>
    <w:rsid w:val="000E5033"/>
    <w:rsid w:val="000E5780"/>
    <w:rsid w:val="001124D3"/>
    <w:rsid w:val="001218E6"/>
    <w:rsid w:val="00126131"/>
    <w:rsid w:val="0012766E"/>
    <w:rsid w:val="00127A15"/>
    <w:rsid w:val="00136A4E"/>
    <w:rsid w:val="00165548"/>
    <w:rsid w:val="0017696B"/>
    <w:rsid w:val="0018103B"/>
    <w:rsid w:val="00186CE8"/>
    <w:rsid w:val="001A073F"/>
    <w:rsid w:val="001B0916"/>
    <w:rsid w:val="001D5D74"/>
    <w:rsid w:val="00203D8D"/>
    <w:rsid w:val="00205DD1"/>
    <w:rsid w:val="002101B9"/>
    <w:rsid w:val="00212B8C"/>
    <w:rsid w:val="00217345"/>
    <w:rsid w:val="00220F26"/>
    <w:rsid w:val="0022339D"/>
    <w:rsid w:val="002539B2"/>
    <w:rsid w:val="002543E5"/>
    <w:rsid w:val="00260C26"/>
    <w:rsid w:val="00272871"/>
    <w:rsid w:val="00273A90"/>
    <w:rsid w:val="0028383F"/>
    <w:rsid w:val="002B6FA1"/>
    <w:rsid w:val="002E1335"/>
    <w:rsid w:val="002F352D"/>
    <w:rsid w:val="003113E0"/>
    <w:rsid w:val="00312F68"/>
    <w:rsid w:val="003347A0"/>
    <w:rsid w:val="00342C91"/>
    <w:rsid w:val="003573B7"/>
    <w:rsid w:val="0037752E"/>
    <w:rsid w:val="003854FF"/>
    <w:rsid w:val="003962E3"/>
    <w:rsid w:val="003A4B39"/>
    <w:rsid w:val="003B026B"/>
    <w:rsid w:val="003C3DA4"/>
    <w:rsid w:val="003F0E1F"/>
    <w:rsid w:val="00415635"/>
    <w:rsid w:val="00416553"/>
    <w:rsid w:val="004216F3"/>
    <w:rsid w:val="004605AB"/>
    <w:rsid w:val="00470BBF"/>
    <w:rsid w:val="004954AD"/>
    <w:rsid w:val="0049652D"/>
    <w:rsid w:val="004D49A2"/>
    <w:rsid w:val="004E2A6A"/>
    <w:rsid w:val="004F70DA"/>
    <w:rsid w:val="0051133E"/>
    <w:rsid w:val="00527617"/>
    <w:rsid w:val="00537BB7"/>
    <w:rsid w:val="00550471"/>
    <w:rsid w:val="005669C8"/>
    <w:rsid w:val="005A4ED8"/>
    <w:rsid w:val="005A68AD"/>
    <w:rsid w:val="005D7D11"/>
    <w:rsid w:val="005E20C7"/>
    <w:rsid w:val="005F27C2"/>
    <w:rsid w:val="00600A5B"/>
    <w:rsid w:val="00601CA3"/>
    <w:rsid w:val="00611143"/>
    <w:rsid w:val="00664B41"/>
    <w:rsid w:val="006674C8"/>
    <w:rsid w:val="00667533"/>
    <w:rsid w:val="006A41AF"/>
    <w:rsid w:val="006C265D"/>
    <w:rsid w:val="006D0B80"/>
    <w:rsid w:val="006D70EE"/>
    <w:rsid w:val="006E359D"/>
    <w:rsid w:val="006F6280"/>
    <w:rsid w:val="0070628F"/>
    <w:rsid w:val="00726371"/>
    <w:rsid w:val="00744E8E"/>
    <w:rsid w:val="00746899"/>
    <w:rsid w:val="007548B8"/>
    <w:rsid w:val="00780D13"/>
    <w:rsid w:val="00784ED7"/>
    <w:rsid w:val="00791BF6"/>
    <w:rsid w:val="007A3A6A"/>
    <w:rsid w:val="007D005F"/>
    <w:rsid w:val="007D3960"/>
    <w:rsid w:val="007D3E29"/>
    <w:rsid w:val="007D7EAE"/>
    <w:rsid w:val="007F2BCA"/>
    <w:rsid w:val="007F6208"/>
    <w:rsid w:val="008034A2"/>
    <w:rsid w:val="008041A8"/>
    <w:rsid w:val="00816DCD"/>
    <w:rsid w:val="008251F0"/>
    <w:rsid w:val="00835323"/>
    <w:rsid w:val="00855082"/>
    <w:rsid w:val="00856861"/>
    <w:rsid w:val="008660FD"/>
    <w:rsid w:val="00873C12"/>
    <w:rsid w:val="008823B5"/>
    <w:rsid w:val="00886A82"/>
    <w:rsid w:val="00891AAE"/>
    <w:rsid w:val="008B0D47"/>
    <w:rsid w:val="008B1221"/>
    <w:rsid w:val="008D5E48"/>
    <w:rsid w:val="008E54F2"/>
    <w:rsid w:val="00913B6A"/>
    <w:rsid w:val="00917759"/>
    <w:rsid w:val="00920A7B"/>
    <w:rsid w:val="0092273D"/>
    <w:rsid w:val="00934926"/>
    <w:rsid w:val="00975BD9"/>
    <w:rsid w:val="009D0113"/>
    <w:rsid w:val="009D5E2B"/>
    <w:rsid w:val="00A34F32"/>
    <w:rsid w:val="00A73EFD"/>
    <w:rsid w:val="00AB0E98"/>
    <w:rsid w:val="00AC3B43"/>
    <w:rsid w:val="00AD406F"/>
    <w:rsid w:val="00AF3123"/>
    <w:rsid w:val="00AF7663"/>
    <w:rsid w:val="00B21E07"/>
    <w:rsid w:val="00B26971"/>
    <w:rsid w:val="00B36E4E"/>
    <w:rsid w:val="00B554B5"/>
    <w:rsid w:val="00B56890"/>
    <w:rsid w:val="00B73447"/>
    <w:rsid w:val="00B762A5"/>
    <w:rsid w:val="00B9624D"/>
    <w:rsid w:val="00BD323A"/>
    <w:rsid w:val="00BD7ED2"/>
    <w:rsid w:val="00BF404B"/>
    <w:rsid w:val="00C00436"/>
    <w:rsid w:val="00C01795"/>
    <w:rsid w:val="00C0232C"/>
    <w:rsid w:val="00C15936"/>
    <w:rsid w:val="00C401A3"/>
    <w:rsid w:val="00C5246C"/>
    <w:rsid w:val="00C63964"/>
    <w:rsid w:val="00C90431"/>
    <w:rsid w:val="00C97DF0"/>
    <w:rsid w:val="00CA229D"/>
    <w:rsid w:val="00CB4E17"/>
    <w:rsid w:val="00CD0E28"/>
    <w:rsid w:val="00CD189F"/>
    <w:rsid w:val="00CD3F92"/>
    <w:rsid w:val="00CE36F5"/>
    <w:rsid w:val="00CE5F6F"/>
    <w:rsid w:val="00D1522A"/>
    <w:rsid w:val="00D170DC"/>
    <w:rsid w:val="00D23B96"/>
    <w:rsid w:val="00D26667"/>
    <w:rsid w:val="00D441F8"/>
    <w:rsid w:val="00D44A16"/>
    <w:rsid w:val="00D45EED"/>
    <w:rsid w:val="00D500B8"/>
    <w:rsid w:val="00D875B5"/>
    <w:rsid w:val="00D911F6"/>
    <w:rsid w:val="00D9146F"/>
    <w:rsid w:val="00D948AB"/>
    <w:rsid w:val="00DA1902"/>
    <w:rsid w:val="00DA71FB"/>
    <w:rsid w:val="00DC617E"/>
    <w:rsid w:val="00DD7BDB"/>
    <w:rsid w:val="00DF1563"/>
    <w:rsid w:val="00E30FAB"/>
    <w:rsid w:val="00E34DD6"/>
    <w:rsid w:val="00E741C0"/>
    <w:rsid w:val="00E75991"/>
    <w:rsid w:val="00E8053D"/>
    <w:rsid w:val="00E8321E"/>
    <w:rsid w:val="00E9713C"/>
    <w:rsid w:val="00EB325B"/>
    <w:rsid w:val="00EC361B"/>
    <w:rsid w:val="00EC6A8C"/>
    <w:rsid w:val="00ED2B43"/>
    <w:rsid w:val="00F01A25"/>
    <w:rsid w:val="00F131F4"/>
    <w:rsid w:val="00F13E8A"/>
    <w:rsid w:val="00F21DD3"/>
    <w:rsid w:val="00F239B8"/>
    <w:rsid w:val="00F23EDF"/>
    <w:rsid w:val="00F367AA"/>
    <w:rsid w:val="00F44FB0"/>
    <w:rsid w:val="00F70132"/>
    <w:rsid w:val="00F710FF"/>
    <w:rsid w:val="00F76490"/>
    <w:rsid w:val="00F82FE6"/>
    <w:rsid w:val="00FA5698"/>
    <w:rsid w:val="00FA6880"/>
    <w:rsid w:val="00FD63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C1308"/>
  <w15:chartTrackingRefBased/>
  <w15:docId w15:val="{BF2BDA70-B2D2-42E6-A0C3-2F669ED2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C26"/>
    <w:pPr>
      <w:spacing w:after="0" w:line="276" w:lineRule="auto"/>
    </w:pPr>
    <w:rPr>
      <w:rFonts w:ascii="Arial" w:eastAsia="Arial" w:hAnsi="Arial" w:cs="Arial"/>
      <w:kern w:val="0"/>
      <w:lang w:val="it" w:eastAsia="ru-RU" w:bidi="he-IL"/>
      <w14:ligatures w14:val="none"/>
    </w:rPr>
  </w:style>
  <w:style w:type="paragraph" w:styleId="Heading1">
    <w:name w:val="heading 1"/>
    <w:basedOn w:val="Normal"/>
    <w:next w:val="Normal"/>
    <w:link w:val="Heading1Char"/>
    <w:uiPriority w:val="9"/>
    <w:qFormat/>
    <w:rsid w:val="00260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766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C26"/>
    <w:pPr>
      <w:keepNext/>
      <w:keepLines/>
      <w:spacing w:after="60"/>
    </w:pPr>
    <w:rPr>
      <w:sz w:val="52"/>
      <w:szCs w:val="52"/>
    </w:rPr>
  </w:style>
  <w:style w:type="character" w:customStyle="1" w:styleId="TitleChar">
    <w:name w:val="Title Char"/>
    <w:basedOn w:val="DefaultParagraphFont"/>
    <w:link w:val="Title"/>
    <w:uiPriority w:val="10"/>
    <w:rsid w:val="00260C26"/>
    <w:rPr>
      <w:rFonts w:ascii="Arial" w:eastAsia="Arial" w:hAnsi="Arial" w:cs="Arial"/>
      <w:kern w:val="0"/>
      <w:sz w:val="52"/>
      <w:szCs w:val="52"/>
      <w:lang w:val="it" w:eastAsia="ru-RU" w:bidi="he-IL"/>
      <w14:ligatures w14:val="none"/>
    </w:rPr>
  </w:style>
  <w:style w:type="character" w:customStyle="1" w:styleId="Heading1Char">
    <w:name w:val="Heading 1 Char"/>
    <w:basedOn w:val="DefaultParagraphFont"/>
    <w:link w:val="Heading1"/>
    <w:uiPriority w:val="9"/>
    <w:rsid w:val="00260C26"/>
    <w:rPr>
      <w:rFonts w:asciiTheme="majorHAnsi" w:eastAsiaTheme="majorEastAsia" w:hAnsiTheme="majorHAnsi" w:cstheme="majorBidi"/>
      <w:color w:val="2F5496" w:themeColor="accent1" w:themeShade="BF"/>
      <w:kern w:val="0"/>
      <w:sz w:val="32"/>
      <w:szCs w:val="32"/>
      <w:lang w:val="it" w:eastAsia="ru-RU" w:bidi="he-IL"/>
      <w14:ligatures w14:val="none"/>
    </w:rPr>
  </w:style>
  <w:style w:type="character" w:styleId="CommentReference">
    <w:name w:val="annotation reference"/>
    <w:basedOn w:val="DefaultParagraphFont"/>
    <w:uiPriority w:val="99"/>
    <w:semiHidden/>
    <w:unhideWhenUsed/>
    <w:rsid w:val="00260C26"/>
    <w:rPr>
      <w:sz w:val="16"/>
      <w:szCs w:val="16"/>
    </w:rPr>
  </w:style>
  <w:style w:type="paragraph" w:styleId="CommentText">
    <w:name w:val="annotation text"/>
    <w:basedOn w:val="Normal"/>
    <w:link w:val="CommentTextChar"/>
    <w:uiPriority w:val="99"/>
    <w:unhideWhenUsed/>
    <w:rsid w:val="00260C26"/>
    <w:pPr>
      <w:spacing w:line="240" w:lineRule="auto"/>
    </w:pPr>
    <w:rPr>
      <w:sz w:val="20"/>
      <w:szCs w:val="20"/>
    </w:rPr>
  </w:style>
  <w:style w:type="character" w:customStyle="1" w:styleId="CommentTextChar">
    <w:name w:val="Comment Text Char"/>
    <w:basedOn w:val="DefaultParagraphFont"/>
    <w:link w:val="CommentText"/>
    <w:uiPriority w:val="99"/>
    <w:rsid w:val="00260C26"/>
    <w:rPr>
      <w:rFonts w:ascii="Arial" w:eastAsia="Arial" w:hAnsi="Arial" w:cs="Arial"/>
      <w:kern w:val="0"/>
      <w:sz w:val="20"/>
      <w:szCs w:val="20"/>
      <w:lang w:val="it" w:eastAsia="ru-RU" w:bidi="he-IL"/>
      <w14:ligatures w14:val="none"/>
    </w:rPr>
  </w:style>
  <w:style w:type="paragraph" w:styleId="CommentSubject">
    <w:name w:val="annotation subject"/>
    <w:basedOn w:val="CommentText"/>
    <w:next w:val="CommentText"/>
    <w:link w:val="CommentSubjectChar"/>
    <w:uiPriority w:val="99"/>
    <w:semiHidden/>
    <w:unhideWhenUsed/>
    <w:rsid w:val="00260C26"/>
    <w:rPr>
      <w:b/>
      <w:bCs/>
    </w:rPr>
  </w:style>
  <w:style w:type="character" w:customStyle="1" w:styleId="CommentSubjectChar">
    <w:name w:val="Comment Subject Char"/>
    <w:basedOn w:val="CommentTextChar"/>
    <w:link w:val="CommentSubject"/>
    <w:uiPriority w:val="99"/>
    <w:semiHidden/>
    <w:rsid w:val="00260C26"/>
    <w:rPr>
      <w:rFonts w:ascii="Arial" w:eastAsia="Arial" w:hAnsi="Arial" w:cs="Arial"/>
      <w:b/>
      <w:bCs/>
      <w:kern w:val="0"/>
      <w:sz w:val="20"/>
      <w:szCs w:val="20"/>
      <w:lang w:val="it" w:eastAsia="ru-RU" w:bidi="he-IL"/>
      <w14:ligatures w14:val="none"/>
    </w:rPr>
  </w:style>
  <w:style w:type="character" w:customStyle="1" w:styleId="Heading2Char">
    <w:name w:val="Heading 2 Char"/>
    <w:basedOn w:val="DefaultParagraphFont"/>
    <w:link w:val="Heading2"/>
    <w:uiPriority w:val="9"/>
    <w:semiHidden/>
    <w:rsid w:val="0012766E"/>
    <w:rPr>
      <w:rFonts w:asciiTheme="majorHAnsi" w:eastAsiaTheme="majorEastAsia" w:hAnsiTheme="majorHAnsi" w:cstheme="majorBidi"/>
      <w:color w:val="2F5496" w:themeColor="accent1" w:themeShade="BF"/>
      <w:kern w:val="0"/>
      <w:sz w:val="26"/>
      <w:szCs w:val="26"/>
      <w:lang w:val="it" w:eastAsia="ru-RU" w:bidi="he-IL"/>
      <w14:ligatures w14:val="none"/>
    </w:rPr>
  </w:style>
  <w:style w:type="character" w:styleId="Hyperlink">
    <w:name w:val="Hyperlink"/>
    <w:basedOn w:val="DefaultParagraphFont"/>
    <w:uiPriority w:val="99"/>
    <w:unhideWhenUsed/>
    <w:rsid w:val="0012766E"/>
    <w:rPr>
      <w:color w:val="0563C1" w:themeColor="hyperlink"/>
      <w:u w:val="single"/>
    </w:rPr>
  </w:style>
  <w:style w:type="paragraph" w:styleId="ListParagraph">
    <w:name w:val="List Paragraph"/>
    <w:basedOn w:val="Normal"/>
    <w:uiPriority w:val="34"/>
    <w:qFormat/>
    <w:rsid w:val="00F239B8"/>
    <w:pPr>
      <w:ind w:left="720"/>
      <w:contextualSpacing/>
    </w:pPr>
  </w:style>
  <w:style w:type="paragraph" w:styleId="Revision">
    <w:name w:val="Revision"/>
    <w:hidden/>
    <w:uiPriority w:val="99"/>
    <w:semiHidden/>
    <w:rsid w:val="00CE5F6F"/>
    <w:pPr>
      <w:spacing w:after="0" w:line="240" w:lineRule="auto"/>
    </w:pPr>
    <w:rPr>
      <w:rFonts w:ascii="Arial" w:eastAsia="Arial" w:hAnsi="Arial" w:cs="Arial"/>
      <w:kern w:val="0"/>
      <w:lang w:val="it" w:eastAsia="ru-RU"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link.springer.com/book/10.1007/978-3-531-91924-9"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briq-institute.org/global-preferences/home"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1CB8B-A75E-4B89-814D-186B351CE2D3}">
  <ds:schemaRefs>
    <ds:schemaRef ds:uri="http://schemas.openxmlformats.org/officeDocument/2006/bibliography"/>
  </ds:schemaRefs>
</ds:datastoreItem>
</file>

<file path=docMetadata/LabelInfo.xml><?xml version="1.0" encoding="utf-8"?>
<clbl:labelList xmlns:clbl="http://schemas.microsoft.com/office/2020/mipLabelMetadata">
  <clbl:label id="{2fc13e34-f03f-498b-982a-7cb446e25bc6}" enabled="0" method="" siteId="{2fc13e34-f03f-498b-982a-7cb446e25bc6}" removed="1"/>
</clbl:labelList>
</file>

<file path=docProps/app.xml><?xml version="1.0" encoding="utf-8"?>
<Properties xmlns="http://schemas.openxmlformats.org/officeDocument/2006/extended-properties" xmlns:vt="http://schemas.openxmlformats.org/officeDocument/2006/docPropsVTypes">
  <Template>Normal.dotm</Template>
  <TotalTime>416</TotalTime>
  <Pages>15</Pages>
  <Words>5917</Words>
  <Characters>33730</Characters>
  <Application>Microsoft Office Word</Application>
  <DocSecurity>0</DocSecurity>
  <Lines>281</Lines>
  <Paragraphs>79</Paragraphs>
  <ScaleCrop>false</ScaleCrop>
  <Company/>
  <LinksUpToDate>false</LinksUpToDate>
  <CharactersWithSpaces>39568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Cerioli, Sara</dc:creator>
  <cp:keywords/>
  <dc:description/>
  <cp:lastModifiedBy>Cerioli, Sara</cp:lastModifiedBy>
  <cp:revision>198</cp:revision>
  <dcterms:created xsi:type="dcterms:W3CDTF">2024-01-06T09:30:00Z</dcterms:created>
  <dcterms:modified xsi:type="dcterms:W3CDTF">2024-01-06T20:47:00Z</dcterms:modified>
</cp:coreProperties>
</file>